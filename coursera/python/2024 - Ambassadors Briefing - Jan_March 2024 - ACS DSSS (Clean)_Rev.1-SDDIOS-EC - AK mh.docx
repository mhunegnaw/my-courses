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8D895" w14:textId="150BCDAA" w:rsidR="00BE28F6" w:rsidRPr="003E2945" w:rsidRDefault="00376CAC" w:rsidP="00FB1D2F">
      <w:pPr>
        <w:tabs>
          <w:tab w:val="center" w:pos="4819"/>
          <w:tab w:val="right" w:pos="9639"/>
        </w:tabs>
        <w:spacing w:after="120"/>
        <w:jc w:val="both"/>
        <w:rPr>
          <w:rFonts w:ascii="Arial Narrow" w:eastAsia="Meiryo" w:hAnsi="Arial Narrow" w:cs="Arial"/>
          <w:b/>
          <w:bCs/>
          <w:sz w:val="32"/>
          <w:szCs w:val="32"/>
        </w:rPr>
      </w:pPr>
      <w:r w:rsidRPr="003E2945">
        <w:rPr>
          <w:rFonts w:ascii="Arial Narrow" w:eastAsia="Meiryo" w:hAnsi="Arial Narrow" w:cs="Arial"/>
          <w:b/>
          <w:noProof/>
          <w:sz w:val="32"/>
          <w:szCs w:val="32"/>
          <w:lang w:val="en-US"/>
        </w:rPr>
        <w:drawing>
          <wp:inline distT="0" distB="0" distL="0" distR="0" wp14:anchorId="2B9FBD11" wp14:editId="3B2CBA62">
            <wp:extent cx="3504319" cy="402975"/>
            <wp:effectExtent l="0" t="0" r="1270" b="0"/>
            <wp:docPr id="1" name="Picture 1" descr="C:\Users\osarr\AppData\Local\Temp\notesC9812B\ECA Logo_new_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arr\AppData\Local\Temp\notesC9812B\ECA Logo_new_ENG.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41501" cy="418750"/>
                    </a:xfrm>
                    <a:prstGeom prst="rect">
                      <a:avLst/>
                    </a:prstGeom>
                    <a:noFill/>
                    <a:ln>
                      <a:noFill/>
                    </a:ln>
                  </pic:spPr>
                </pic:pic>
              </a:graphicData>
            </a:graphic>
          </wp:inline>
        </w:drawing>
      </w:r>
    </w:p>
    <w:p w14:paraId="262D9A09" w14:textId="642838D3" w:rsidR="00376CAC" w:rsidRPr="003E2945" w:rsidRDefault="00376CAC" w:rsidP="00FB1D2F">
      <w:pPr>
        <w:autoSpaceDE w:val="0"/>
        <w:autoSpaceDN w:val="0"/>
        <w:adjustRightInd w:val="0"/>
        <w:ind w:firstLine="720"/>
        <w:jc w:val="both"/>
        <w:rPr>
          <w:rFonts w:ascii="Arial Narrow" w:eastAsia="Meiryo" w:hAnsi="Arial Narrow" w:cs="Arial"/>
          <w:b/>
          <w:sz w:val="32"/>
          <w:szCs w:val="32"/>
        </w:rPr>
      </w:pPr>
      <w:r w:rsidRPr="003E2945">
        <w:rPr>
          <w:rFonts w:ascii="Arial Narrow" w:eastAsia="Meiryo" w:hAnsi="Arial Narrow" w:cs="Arial"/>
          <w:b/>
          <w:sz w:val="32"/>
          <w:szCs w:val="32"/>
        </w:rPr>
        <w:t>African Centre for Statistics</w:t>
      </w:r>
    </w:p>
    <w:p w14:paraId="3E7B1214" w14:textId="2C22755D" w:rsidR="00376CAC" w:rsidRPr="00CB4FED" w:rsidRDefault="00471BD0" w:rsidP="00FB1D2F">
      <w:pPr>
        <w:tabs>
          <w:tab w:val="left" w:pos="2340"/>
        </w:tabs>
        <w:autoSpaceDE w:val="0"/>
        <w:autoSpaceDN w:val="0"/>
        <w:adjustRightInd w:val="0"/>
        <w:jc w:val="both"/>
        <w:rPr>
          <w:rFonts w:ascii="Arial Narrow" w:eastAsia="Meiryo" w:hAnsi="Arial Narrow" w:cs="Arial"/>
          <w:b/>
          <w:sz w:val="22"/>
          <w:szCs w:val="22"/>
        </w:rPr>
      </w:pPr>
      <w:r w:rsidRPr="00CB4FED">
        <w:rPr>
          <w:rFonts w:ascii="Arial Narrow" w:eastAsia="Meiryo" w:hAnsi="Arial Narrow" w:cs="Arial"/>
          <w:b/>
          <w:sz w:val="22"/>
          <w:szCs w:val="22"/>
        </w:rPr>
        <w:tab/>
      </w:r>
    </w:p>
    <w:p w14:paraId="127155B2" w14:textId="77777777" w:rsidR="0070391A" w:rsidRPr="00CB4FED" w:rsidRDefault="0070391A" w:rsidP="00FB1D2F">
      <w:pPr>
        <w:autoSpaceDE w:val="0"/>
        <w:autoSpaceDN w:val="0"/>
        <w:adjustRightInd w:val="0"/>
        <w:jc w:val="both"/>
        <w:rPr>
          <w:rFonts w:ascii="Arial Narrow" w:eastAsia="Meiryo" w:hAnsi="Arial Narrow" w:cs="Arial"/>
          <w:b/>
          <w:sz w:val="22"/>
          <w:szCs w:val="22"/>
        </w:rPr>
      </w:pPr>
    </w:p>
    <w:p w14:paraId="20F14BA2" w14:textId="77777777" w:rsidR="0070391A" w:rsidRPr="00CB4FED" w:rsidRDefault="0070391A" w:rsidP="00FB1D2F">
      <w:pPr>
        <w:autoSpaceDE w:val="0"/>
        <w:autoSpaceDN w:val="0"/>
        <w:adjustRightInd w:val="0"/>
        <w:jc w:val="both"/>
        <w:rPr>
          <w:rFonts w:ascii="Arial Narrow" w:eastAsia="Meiryo" w:hAnsi="Arial Narrow" w:cs="Arial"/>
          <w:b/>
          <w:sz w:val="22"/>
          <w:szCs w:val="22"/>
        </w:rPr>
      </w:pPr>
    </w:p>
    <w:p w14:paraId="63EF41A4" w14:textId="77777777" w:rsidR="0070391A" w:rsidRPr="00CB4FED" w:rsidRDefault="0070391A" w:rsidP="00FB1D2F">
      <w:pPr>
        <w:autoSpaceDE w:val="0"/>
        <w:autoSpaceDN w:val="0"/>
        <w:adjustRightInd w:val="0"/>
        <w:jc w:val="both"/>
        <w:rPr>
          <w:rFonts w:ascii="Arial Narrow" w:eastAsia="Meiryo" w:hAnsi="Arial Narrow" w:cs="Arial"/>
          <w:b/>
          <w:sz w:val="22"/>
          <w:szCs w:val="22"/>
        </w:rPr>
      </w:pPr>
    </w:p>
    <w:p w14:paraId="6CB62ED4" w14:textId="77777777" w:rsidR="0070391A" w:rsidRPr="00CB4FED" w:rsidRDefault="0070391A" w:rsidP="00FB1D2F">
      <w:pPr>
        <w:autoSpaceDE w:val="0"/>
        <w:autoSpaceDN w:val="0"/>
        <w:adjustRightInd w:val="0"/>
        <w:jc w:val="both"/>
        <w:rPr>
          <w:rFonts w:ascii="Arial Narrow" w:eastAsia="Meiryo" w:hAnsi="Arial Narrow" w:cs="Arial"/>
          <w:b/>
          <w:sz w:val="22"/>
          <w:szCs w:val="22"/>
        </w:rPr>
      </w:pPr>
    </w:p>
    <w:p w14:paraId="3BAB506A" w14:textId="77777777" w:rsidR="00E55F35" w:rsidRPr="00CB4FED" w:rsidRDefault="00E55F35" w:rsidP="00FB1D2F">
      <w:pPr>
        <w:autoSpaceDE w:val="0"/>
        <w:autoSpaceDN w:val="0"/>
        <w:adjustRightInd w:val="0"/>
        <w:jc w:val="both"/>
        <w:rPr>
          <w:rFonts w:ascii="Arial Narrow" w:eastAsia="Meiryo" w:hAnsi="Arial Narrow" w:cs="Arial"/>
          <w:b/>
          <w:sz w:val="22"/>
          <w:szCs w:val="22"/>
        </w:rPr>
      </w:pPr>
    </w:p>
    <w:p w14:paraId="3638D27E" w14:textId="77777777" w:rsidR="00E55F35" w:rsidRPr="00CB4FED" w:rsidRDefault="00E55F35" w:rsidP="00FB1D2F">
      <w:pPr>
        <w:autoSpaceDE w:val="0"/>
        <w:autoSpaceDN w:val="0"/>
        <w:adjustRightInd w:val="0"/>
        <w:jc w:val="both"/>
        <w:rPr>
          <w:rFonts w:ascii="Arial Narrow" w:eastAsia="Meiryo" w:hAnsi="Arial Narrow" w:cs="Arial"/>
          <w:b/>
          <w:sz w:val="22"/>
          <w:szCs w:val="22"/>
        </w:rPr>
      </w:pPr>
    </w:p>
    <w:p w14:paraId="3CEFF966" w14:textId="77777777" w:rsidR="00E55F35" w:rsidRPr="00CB4FED" w:rsidRDefault="00E55F35" w:rsidP="00FB1D2F">
      <w:pPr>
        <w:autoSpaceDE w:val="0"/>
        <w:autoSpaceDN w:val="0"/>
        <w:adjustRightInd w:val="0"/>
        <w:jc w:val="both"/>
        <w:rPr>
          <w:rFonts w:ascii="Arial Narrow" w:eastAsia="Meiryo" w:hAnsi="Arial Narrow" w:cs="Arial"/>
          <w:b/>
          <w:sz w:val="22"/>
          <w:szCs w:val="22"/>
        </w:rPr>
      </w:pPr>
    </w:p>
    <w:p w14:paraId="5D3F9EC9" w14:textId="77777777" w:rsidR="00E55F35" w:rsidRPr="00CB4FED" w:rsidRDefault="00E55F35" w:rsidP="00FB1D2F">
      <w:pPr>
        <w:autoSpaceDE w:val="0"/>
        <w:autoSpaceDN w:val="0"/>
        <w:adjustRightInd w:val="0"/>
        <w:jc w:val="both"/>
        <w:rPr>
          <w:rFonts w:ascii="Arial Narrow" w:eastAsia="Meiryo" w:hAnsi="Arial Narrow" w:cs="Arial"/>
          <w:b/>
          <w:sz w:val="22"/>
          <w:szCs w:val="22"/>
        </w:rPr>
      </w:pPr>
    </w:p>
    <w:p w14:paraId="6CBB71F6" w14:textId="77777777" w:rsidR="00E55F35" w:rsidRPr="00CB4FED" w:rsidRDefault="00E55F35" w:rsidP="00FB1D2F">
      <w:pPr>
        <w:autoSpaceDE w:val="0"/>
        <w:autoSpaceDN w:val="0"/>
        <w:adjustRightInd w:val="0"/>
        <w:jc w:val="both"/>
        <w:rPr>
          <w:rFonts w:ascii="Arial Narrow" w:eastAsia="Meiryo" w:hAnsi="Arial Narrow" w:cs="Arial"/>
          <w:b/>
          <w:sz w:val="22"/>
          <w:szCs w:val="22"/>
        </w:rPr>
      </w:pPr>
    </w:p>
    <w:p w14:paraId="00DDA351" w14:textId="77777777" w:rsidR="00E55F35" w:rsidRPr="003E2945" w:rsidRDefault="00E55F35" w:rsidP="00FB1D2F">
      <w:pPr>
        <w:autoSpaceDE w:val="0"/>
        <w:autoSpaceDN w:val="0"/>
        <w:adjustRightInd w:val="0"/>
        <w:jc w:val="both"/>
        <w:rPr>
          <w:rFonts w:ascii="Arial Narrow" w:eastAsia="Meiryo" w:hAnsi="Arial Narrow" w:cs="Arial"/>
          <w:b/>
          <w:sz w:val="40"/>
          <w:szCs w:val="40"/>
        </w:rPr>
      </w:pPr>
    </w:p>
    <w:p w14:paraId="242F7DB1" w14:textId="420AF6A8" w:rsidR="00376CAC" w:rsidRPr="003E2945" w:rsidRDefault="00376CAC" w:rsidP="00B07002">
      <w:pPr>
        <w:autoSpaceDE w:val="0"/>
        <w:autoSpaceDN w:val="0"/>
        <w:adjustRightInd w:val="0"/>
        <w:jc w:val="center"/>
        <w:rPr>
          <w:rFonts w:ascii="Arial Narrow" w:eastAsia="Meiryo" w:hAnsi="Arial Narrow" w:cs="Arial"/>
          <w:b/>
          <w:sz w:val="40"/>
          <w:szCs w:val="40"/>
        </w:rPr>
      </w:pPr>
      <w:r w:rsidRPr="003E2945">
        <w:rPr>
          <w:rFonts w:ascii="Arial Narrow" w:eastAsia="Meiryo" w:hAnsi="Arial Narrow" w:cs="Arial"/>
          <w:b/>
          <w:sz w:val="40"/>
          <w:szCs w:val="40"/>
        </w:rPr>
        <w:t>Ambassadors</w:t>
      </w:r>
      <w:r w:rsidR="009F7BC4" w:rsidRPr="003E2945">
        <w:rPr>
          <w:rFonts w:ascii="Arial Narrow" w:eastAsia="Meiryo" w:hAnsi="Arial Narrow" w:cs="Arial"/>
          <w:b/>
          <w:sz w:val="40"/>
          <w:szCs w:val="40"/>
        </w:rPr>
        <w:t>’</w:t>
      </w:r>
      <w:r w:rsidRPr="003E2945">
        <w:rPr>
          <w:rFonts w:ascii="Arial Narrow" w:eastAsia="Meiryo" w:hAnsi="Arial Narrow" w:cs="Arial"/>
          <w:b/>
          <w:sz w:val="40"/>
          <w:szCs w:val="40"/>
        </w:rPr>
        <w:t xml:space="preserve"> Quarterly Briefing</w:t>
      </w:r>
      <w:r w:rsidR="006A1328">
        <w:rPr>
          <w:rFonts w:ascii="Arial Narrow" w:eastAsia="Meiryo" w:hAnsi="Arial Narrow" w:cs="Arial"/>
          <w:b/>
          <w:sz w:val="40"/>
          <w:szCs w:val="40"/>
        </w:rPr>
        <w:t xml:space="preserve"> (DSSS)</w:t>
      </w:r>
    </w:p>
    <w:p w14:paraId="734D2EFE" w14:textId="77777777" w:rsidR="00BE28F6" w:rsidRPr="003E2945" w:rsidRDefault="00BE28F6" w:rsidP="00B07002">
      <w:pPr>
        <w:autoSpaceDE w:val="0"/>
        <w:autoSpaceDN w:val="0"/>
        <w:adjustRightInd w:val="0"/>
        <w:jc w:val="center"/>
        <w:rPr>
          <w:rFonts w:ascii="Arial Narrow" w:eastAsia="Meiryo" w:hAnsi="Arial Narrow" w:cs="Arial"/>
          <w:b/>
          <w:sz w:val="40"/>
          <w:szCs w:val="40"/>
        </w:rPr>
      </w:pPr>
    </w:p>
    <w:p w14:paraId="30241DF6" w14:textId="52C4CB96" w:rsidR="00D16E10" w:rsidRPr="003E2945" w:rsidRDefault="00570119" w:rsidP="00B07002">
      <w:pPr>
        <w:autoSpaceDE w:val="0"/>
        <w:autoSpaceDN w:val="0"/>
        <w:adjustRightInd w:val="0"/>
        <w:jc w:val="center"/>
        <w:rPr>
          <w:rFonts w:ascii="Arial Narrow" w:eastAsia="Meiryo" w:hAnsi="Arial Narrow" w:cs="Arial"/>
          <w:b/>
          <w:sz w:val="40"/>
          <w:szCs w:val="40"/>
        </w:rPr>
      </w:pPr>
      <w:r w:rsidRPr="00570119">
        <w:rPr>
          <w:rFonts w:ascii="Arial Narrow" w:eastAsia="Meiryo" w:hAnsi="Arial Narrow" w:cs="Arial"/>
          <w:b/>
          <w:sz w:val="40"/>
          <w:szCs w:val="40"/>
        </w:rPr>
        <w:t xml:space="preserve">1 </w:t>
      </w:r>
      <w:r w:rsidR="0025522B">
        <w:rPr>
          <w:rFonts w:ascii="Arial Narrow" w:eastAsia="Meiryo" w:hAnsi="Arial Narrow" w:cs="Arial"/>
          <w:b/>
          <w:sz w:val="40"/>
          <w:szCs w:val="40"/>
        </w:rPr>
        <w:t>January</w:t>
      </w:r>
      <w:r w:rsidRPr="00570119">
        <w:rPr>
          <w:rFonts w:ascii="Arial Narrow" w:eastAsia="Meiryo" w:hAnsi="Arial Narrow" w:cs="Arial"/>
          <w:b/>
          <w:sz w:val="40"/>
          <w:szCs w:val="40"/>
        </w:rPr>
        <w:t xml:space="preserve"> - 31 </w:t>
      </w:r>
      <w:r w:rsidR="0025522B">
        <w:rPr>
          <w:rFonts w:ascii="Arial Narrow" w:eastAsia="Meiryo" w:hAnsi="Arial Narrow" w:cs="Arial"/>
          <w:b/>
          <w:sz w:val="40"/>
          <w:szCs w:val="40"/>
        </w:rPr>
        <w:t>March</w:t>
      </w:r>
      <w:r w:rsidRPr="00570119">
        <w:rPr>
          <w:rFonts w:ascii="Arial Narrow" w:eastAsia="Meiryo" w:hAnsi="Arial Narrow" w:cs="Arial"/>
          <w:b/>
          <w:sz w:val="40"/>
          <w:szCs w:val="40"/>
        </w:rPr>
        <w:t xml:space="preserve"> 202</w:t>
      </w:r>
      <w:r w:rsidR="0025522B">
        <w:rPr>
          <w:rFonts w:ascii="Arial Narrow" w:eastAsia="Meiryo" w:hAnsi="Arial Narrow" w:cs="Arial"/>
          <w:b/>
          <w:sz w:val="40"/>
          <w:szCs w:val="40"/>
        </w:rPr>
        <w:t>4</w:t>
      </w:r>
    </w:p>
    <w:p w14:paraId="4C66200D" w14:textId="77777777" w:rsidR="00683443" w:rsidRPr="00CB4FED" w:rsidRDefault="00683443" w:rsidP="00FB1D2F">
      <w:pPr>
        <w:autoSpaceDE w:val="0"/>
        <w:autoSpaceDN w:val="0"/>
        <w:adjustRightInd w:val="0"/>
        <w:jc w:val="both"/>
        <w:rPr>
          <w:rFonts w:ascii="Arial Narrow" w:eastAsia="Meiryo" w:hAnsi="Arial Narrow" w:cs="Arial"/>
          <w:b/>
          <w:sz w:val="22"/>
          <w:szCs w:val="22"/>
        </w:rPr>
      </w:pPr>
    </w:p>
    <w:p w14:paraId="04E8666C" w14:textId="77777777" w:rsidR="00683443" w:rsidRPr="00CB4FED" w:rsidRDefault="00683443" w:rsidP="00FB1D2F">
      <w:pPr>
        <w:autoSpaceDE w:val="0"/>
        <w:autoSpaceDN w:val="0"/>
        <w:adjustRightInd w:val="0"/>
        <w:jc w:val="both"/>
        <w:rPr>
          <w:rFonts w:ascii="Arial Narrow" w:eastAsia="Meiryo" w:hAnsi="Arial Narrow" w:cs="Arial"/>
          <w:b/>
          <w:sz w:val="22"/>
          <w:szCs w:val="22"/>
        </w:rPr>
      </w:pPr>
    </w:p>
    <w:p w14:paraId="62ADEC96" w14:textId="77777777" w:rsidR="00683443" w:rsidRPr="00CB4FED" w:rsidRDefault="00683443" w:rsidP="00FB1D2F">
      <w:pPr>
        <w:autoSpaceDE w:val="0"/>
        <w:autoSpaceDN w:val="0"/>
        <w:adjustRightInd w:val="0"/>
        <w:jc w:val="both"/>
        <w:rPr>
          <w:rFonts w:ascii="Arial Narrow" w:eastAsia="Meiryo" w:hAnsi="Arial Narrow" w:cs="Arial"/>
          <w:b/>
          <w:sz w:val="22"/>
          <w:szCs w:val="22"/>
        </w:rPr>
      </w:pPr>
    </w:p>
    <w:p w14:paraId="455A2EE7" w14:textId="77777777" w:rsidR="00683443" w:rsidRPr="00CB4FED" w:rsidRDefault="00683443" w:rsidP="00FB1D2F">
      <w:pPr>
        <w:autoSpaceDE w:val="0"/>
        <w:autoSpaceDN w:val="0"/>
        <w:adjustRightInd w:val="0"/>
        <w:jc w:val="both"/>
        <w:rPr>
          <w:rFonts w:ascii="Arial Narrow" w:eastAsia="Meiryo" w:hAnsi="Arial Narrow" w:cs="Arial"/>
          <w:b/>
          <w:sz w:val="22"/>
          <w:szCs w:val="22"/>
        </w:rPr>
      </w:pPr>
    </w:p>
    <w:p w14:paraId="2FC629C9" w14:textId="77777777" w:rsidR="00683443" w:rsidRPr="00CB4FED" w:rsidRDefault="00683443" w:rsidP="00FB1D2F">
      <w:pPr>
        <w:autoSpaceDE w:val="0"/>
        <w:autoSpaceDN w:val="0"/>
        <w:adjustRightInd w:val="0"/>
        <w:jc w:val="both"/>
        <w:rPr>
          <w:rFonts w:ascii="Arial Narrow" w:eastAsia="Meiryo" w:hAnsi="Arial Narrow" w:cs="Arial"/>
          <w:b/>
          <w:sz w:val="22"/>
          <w:szCs w:val="22"/>
        </w:rPr>
      </w:pPr>
    </w:p>
    <w:p w14:paraId="603DE400" w14:textId="77777777" w:rsidR="00683443" w:rsidRPr="00CB4FED" w:rsidRDefault="00683443" w:rsidP="00FB1D2F">
      <w:pPr>
        <w:autoSpaceDE w:val="0"/>
        <w:autoSpaceDN w:val="0"/>
        <w:adjustRightInd w:val="0"/>
        <w:jc w:val="both"/>
        <w:rPr>
          <w:rFonts w:ascii="Arial Narrow" w:eastAsia="Meiryo" w:hAnsi="Arial Narrow" w:cs="Arial"/>
          <w:b/>
          <w:sz w:val="22"/>
          <w:szCs w:val="22"/>
        </w:rPr>
      </w:pPr>
    </w:p>
    <w:p w14:paraId="4160C7FD" w14:textId="77777777" w:rsidR="00683443" w:rsidRPr="00CB4FED" w:rsidRDefault="00683443" w:rsidP="00FB1D2F">
      <w:pPr>
        <w:autoSpaceDE w:val="0"/>
        <w:autoSpaceDN w:val="0"/>
        <w:adjustRightInd w:val="0"/>
        <w:jc w:val="both"/>
        <w:rPr>
          <w:rFonts w:ascii="Arial Narrow" w:eastAsia="Meiryo" w:hAnsi="Arial Narrow" w:cs="Arial"/>
          <w:b/>
          <w:sz w:val="22"/>
          <w:szCs w:val="22"/>
        </w:rPr>
      </w:pPr>
    </w:p>
    <w:p w14:paraId="38E515A5" w14:textId="77777777" w:rsidR="00683443" w:rsidRPr="00CB4FED" w:rsidRDefault="00683443" w:rsidP="00FB1D2F">
      <w:pPr>
        <w:autoSpaceDE w:val="0"/>
        <w:autoSpaceDN w:val="0"/>
        <w:adjustRightInd w:val="0"/>
        <w:jc w:val="both"/>
        <w:rPr>
          <w:rFonts w:ascii="Arial Narrow" w:eastAsia="Meiryo" w:hAnsi="Arial Narrow" w:cs="Arial"/>
          <w:b/>
          <w:sz w:val="22"/>
          <w:szCs w:val="22"/>
        </w:rPr>
      </w:pPr>
    </w:p>
    <w:p w14:paraId="477C2186" w14:textId="77777777" w:rsidR="00683443" w:rsidRPr="00CB4FED" w:rsidRDefault="00683443" w:rsidP="00FB1D2F">
      <w:pPr>
        <w:autoSpaceDE w:val="0"/>
        <w:autoSpaceDN w:val="0"/>
        <w:adjustRightInd w:val="0"/>
        <w:jc w:val="both"/>
        <w:rPr>
          <w:rFonts w:ascii="Arial Narrow" w:eastAsia="Meiryo" w:hAnsi="Arial Narrow" w:cs="Arial"/>
          <w:b/>
          <w:sz w:val="22"/>
          <w:szCs w:val="22"/>
        </w:rPr>
      </w:pPr>
    </w:p>
    <w:p w14:paraId="001EEF92" w14:textId="77777777" w:rsidR="00683443" w:rsidRPr="00CB4FED" w:rsidRDefault="00683443" w:rsidP="00FB1D2F">
      <w:pPr>
        <w:autoSpaceDE w:val="0"/>
        <w:autoSpaceDN w:val="0"/>
        <w:adjustRightInd w:val="0"/>
        <w:jc w:val="both"/>
        <w:rPr>
          <w:rFonts w:ascii="Arial Narrow" w:eastAsia="Meiryo" w:hAnsi="Arial Narrow" w:cs="Arial"/>
          <w:b/>
          <w:sz w:val="22"/>
          <w:szCs w:val="22"/>
        </w:rPr>
      </w:pPr>
    </w:p>
    <w:p w14:paraId="3DD95801" w14:textId="77777777" w:rsidR="00683443" w:rsidRPr="00CB4FED" w:rsidRDefault="00683443" w:rsidP="00FB1D2F">
      <w:pPr>
        <w:autoSpaceDE w:val="0"/>
        <w:autoSpaceDN w:val="0"/>
        <w:adjustRightInd w:val="0"/>
        <w:jc w:val="both"/>
        <w:rPr>
          <w:rFonts w:ascii="Arial Narrow" w:eastAsia="Meiryo" w:hAnsi="Arial Narrow" w:cs="Arial"/>
          <w:b/>
          <w:sz w:val="22"/>
          <w:szCs w:val="22"/>
        </w:rPr>
      </w:pPr>
    </w:p>
    <w:p w14:paraId="5611FF65" w14:textId="77777777" w:rsidR="00683443" w:rsidRPr="00CB4FED" w:rsidRDefault="00683443" w:rsidP="00FB1D2F">
      <w:pPr>
        <w:autoSpaceDE w:val="0"/>
        <w:autoSpaceDN w:val="0"/>
        <w:adjustRightInd w:val="0"/>
        <w:jc w:val="both"/>
        <w:rPr>
          <w:rFonts w:ascii="Arial Narrow" w:eastAsia="Meiryo" w:hAnsi="Arial Narrow" w:cs="Arial"/>
          <w:b/>
          <w:sz w:val="22"/>
          <w:szCs w:val="22"/>
        </w:rPr>
      </w:pPr>
    </w:p>
    <w:p w14:paraId="0B7FB689" w14:textId="77777777" w:rsidR="00683443" w:rsidRPr="00CB4FED" w:rsidRDefault="00683443" w:rsidP="00FB1D2F">
      <w:pPr>
        <w:autoSpaceDE w:val="0"/>
        <w:autoSpaceDN w:val="0"/>
        <w:adjustRightInd w:val="0"/>
        <w:jc w:val="both"/>
        <w:rPr>
          <w:rFonts w:ascii="Arial Narrow" w:eastAsia="Meiryo" w:hAnsi="Arial Narrow" w:cs="Arial"/>
          <w:b/>
          <w:sz w:val="22"/>
          <w:szCs w:val="22"/>
        </w:rPr>
      </w:pPr>
    </w:p>
    <w:p w14:paraId="04752EA3" w14:textId="77777777" w:rsidR="00E55F35" w:rsidRPr="00CB4FED" w:rsidRDefault="00E55F35" w:rsidP="00FB1D2F">
      <w:pPr>
        <w:autoSpaceDE w:val="0"/>
        <w:autoSpaceDN w:val="0"/>
        <w:adjustRightInd w:val="0"/>
        <w:jc w:val="both"/>
        <w:rPr>
          <w:rFonts w:ascii="Arial Narrow" w:eastAsia="Meiryo" w:hAnsi="Arial Narrow" w:cs="Arial"/>
          <w:b/>
          <w:sz w:val="22"/>
          <w:szCs w:val="22"/>
        </w:rPr>
      </w:pPr>
    </w:p>
    <w:p w14:paraId="1E8ACC91" w14:textId="77777777" w:rsidR="00E55F35" w:rsidRDefault="00E55F35" w:rsidP="00FB1D2F">
      <w:pPr>
        <w:autoSpaceDE w:val="0"/>
        <w:autoSpaceDN w:val="0"/>
        <w:adjustRightInd w:val="0"/>
        <w:jc w:val="both"/>
        <w:rPr>
          <w:rFonts w:ascii="Arial Narrow" w:eastAsia="Meiryo" w:hAnsi="Arial Narrow" w:cs="Arial"/>
          <w:b/>
          <w:sz w:val="22"/>
          <w:szCs w:val="22"/>
        </w:rPr>
      </w:pPr>
    </w:p>
    <w:p w14:paraId="63D9AC99" w14:textId="77777777" w:rsidR="00F81FA6" w:rsidRDefault="00F81FA6" w:rsidP="00FB1D2F">
      <w:pPr>
        <w:autoSpaceDE w:val="0"/>
        <w:autoSpaceDN w:val="0"/>
        <w:adjustRightInd w:val="0"/>
        <w:jc w:val="both"/>
        <w:rPr>
          <w:rFonts w:ascii="Arial Narrow" w:eastAsia="Meiryo" w:hAnsi="Arial Narrow" w:cs="Arial"/>
          <w:b/>
          <w:sz w:val="22"/>
          <w:szCs w:val="22"/>
        </w:rPr>
      </w:pPr>
    </w:p>
    <w:p w14:paraId="3633C4C4" w14:textId="77777777" w:rsidR="00F81FA6" w:rsidRDefault="00F81FA6" w:rsidP="00FB1D2F">
      <w:pPr>
        <w:autoSpaceDE w:val="0"/>
        <w:autoSpaceDN w:val="0"/>
        <w:adjustRightInd w:val="0"/>
        <w:jc w:val="both"/>
        <w:rPr>
          <w:rFonts w:ascii="Arial Narrow" w:eastAsia="Meiryo" w:hAnsi="Arial Narrow" w:cs="Arial"/>
          <w:b/>
          <w:sz w:val="22"/>
          <w:szCs w:val="22"/>
        </w:rPr>
      </w:pPr>
    </w:p>
    <w:p w14:paraId="40B84AB8" w14:textId="77777777" w:rsidR="00F81FA6" w:rsidRDefault="00F81FA6" w:rsidP="00FB1D2F">
      <w:pPr>
        <w:autoSpaceDE w:val="0"/>
        <w:autoSpaceDN w:val="0"/>
        <w:adjustRightInd w:val="0"/>
        <w:jc w:val="both"/>
        <w:rPr>
          <w:rFonts w:ascii="Arial Narrow" w:eastAsia="Meiryo" w:hAnsi="Arial Narrow" w:cs="Arial"/>
          <w:b/>
          <w:sz w:val="22"/>
          <w:szCs w:val="22"/>
        </w:rPr>
      </w:pPr>
    </w:p>
    <w:p w14:paraId="0E775E25" w14:textId="77777777" w:rsidR="00F81FA6" w:rsidRDefault="00F81FA6" w:rsidP="00FB1D2F">
      <w:pPr>
        <w:autoSpaceDE w:val="0"/>
        <w:autoSpaceDN w:val="0"/>
        <w:adjustRightInd w:val="0"/>
        <w:jc w:val="both"/>
        <w:rPr>
          <w:rFonts w:ascii="Arial Narrow" w:eastAsia="Meiryo" w:hAnsi="Arial Narrow" w:cs="Arial"/>
          <w:b/>
          <w:sz w:val="22"/>
          <w:szCs w:val="22"/>
        </w:rPr>
      </w:pPr>
    </w:p>
    <w:p w14:paraId="4684C1A0" w14:textId="77777777" w:rsidR="00F81FA6" w:rsidRPr="00CB4FED" w:rsidRDefault="00F81FA6" w:rsidP="00FB1D2F">
      <w:pPr>
        <w:autoSpaceDE w:val="0"/>
        <w:autoSpaceDN w:val="0"/>
        <w:adjustRightInd w:val="0"/>
        <w:jc w:val="both"/>
        <w:rPr>
          <w:rFonts w:ascii="Arial Narrow" w:eastAsia="Meiryo" w:hAnsi="Arial Narrow" w:cs="Arial"/>
          <w:b/>
          <w:sz w:val="22"/>
          <w:szCs w:val="22"/>
        </w:rPr>
      </w:pPr>
    </w:p>
    <w:p w14:paraId="4DD6AB72" w14:textId="77777777" w:rsidR="00E55F35" w:rsidRPr="00CB4FED" w:rsidRDefault="00E55F35" w:rsidP="00FB1D2F">
      <w:pPr>
        <w:autoSpaceDE w:val="0"/>
        <w:autoSpaceDN w:val="0"/>
        <w:adjustRightInd w:val="0"/>
        <w:jc w:val="both"/>
        <w:rPr>
          <w:rFonts w:ascii="Arial Narrow" w:eastAsia="Meiryo" w:hAnsi="Arial Narrow" w:cs="Arial"/>
          <w:b/>
          <w:sz w:val="22"/>
          <w:szCs w:val="22"/>
        </w:rPr>
      </w:pPr>
    </w:p>
    <w:p w14:paraId="2F289EC5" w14:textId="77777777" w:rsidR="00E55F35" w:rsidRPr="00CB4FED" w:rsidRDefault="00E55F35" w:rsidP="00FB1D2F">
      <w:pPr>
        <w:autoSpaceDE w:val="0"/>
        <w:autoSpaceDN w:val="0"/>
        <w:adjustRightInd w:val="0"/>
        <w:jc w:val="both"/>
        <w:rPr>
          <w:rFonts w:ascii="Arial Narrow" w:eastAsia="Meiryo" w:hAnsi="Arial Narrow" w:cs="Arial"/>
          <w:b/>
          <w:sz w:val="22"/>
          <w:szCs w:val="22"/>
        </w:rPr>
      </w:pPr>
    </w:p>
    <w:p w14:paraId="6E0FEE9D" w14:textId="77777777" w:rsidR="00E55F35" w:rsidRPr="00CB4FED" w:rsidRDefault="00E55F35" w:rsidP="00FB1D2F">
      <w:pPr>
        <w:autoSpaceDE w:val="0"/>
        <w:autoSpaceDN w:val="0"/>
        <w:adjustRightInd w:val="0"/>
        <w:jc w:val="both"/>
        <w:rPr>
          <w:rFonts w:ascii="Arial Narrow" w:eastAsia="Meiryo" w:hAnsi="Arial Narrow" w:cs="Arial"/>
          <w:b/>
          <w:sz w:val="22"/>
          <w:szCs w:val="22"/>
        </w:rPr>
      </w:pPr>
    </w:p>
    <w:p w14:paraId="387C240E" w14:textId="77777777" w:rsidR="003E2945" w:rsidRDefault="003E2945" w:rsidP="00B07002">
      <w:pPr>
        <w:autoSpaceDE w:val="0"/>
        <w:autoSpaceDN w:val="0"/>
        <w:adjustRightInd w:val="0"/>
        <w:jc w:val="right"/>
        <w:rPr>
          <w:rFonts w:ascii="Arial Narrow" w:eastAsia="Meiryo" w:hAnsi="Arial Narrow" w:cs="Arial"/>
          <w:b/>
          <w:sz w:val="32"/>
          <w:szCs w:val="32"/>
        </w:rPr>
      </w:pPr>
    </w:p>
    <w:p w14:paraId="03ECBFE5" w14:textId="77777777" w:rsidR="003E2945" w:rsidRDefault="003E2945" w:rsidP="00B07002">
      <w:pPr>
        <w:autoSpaceDE w:val="0"/>
        <w:autoSpaceDN w:val="0"/>
        <w:adjustRightInd w:val="0"/>
        <w:jc w:val="right"/>
        <w:rPr>
          <w:rFonts w:ascii="Arial Narrow" w:eastAsia="Meiryo" w:hAnsi="Arial Narrow" w:cs="Arial"/>
          <w:b/>
          <w:sz w:val="32"/>
          <w:szCs w:val="32"/>
        </w:rPr>
      </w:pPr>
    </w:p>
    <w:p w14:paraId="535EEC50" w14:textId="77777777" w:rsidR="003E2945" w:rsidRDefault="003E2945" w:rsidP="00B07002">
      <w:pPr>
        <w:autoSpaceDE w:val="0"/>
        <w:autoSpaceDN w:val="0"/>
        <w:adjustRightInd w:val="0"/>
        <w:jc w:val="right"/>
        <w:rPr>
          <w:rFonts w:ascii="Arial Narrow" w:eastAsia="Meiryo" w:hAnsi="Arial Narrow" w:cs="Arial"/>
          <w:b/>
          <w:sz w:val="32"/>
          <w:szCs w:val="32"/>
        </w:rPr>
      </w:pPr>
    </w:p>
    <w:p w14:paraId="445FC6E7" w14:textId="7BC4A2AB" w:rsidR="00E55F35" w:rsidRPr="003E2945" w:rsidRDefault="0025522B" w:rsidP="00B07002">
      <w:pPr>
        <w:autoSpaceDE w:val="0"/>
        <w:autoSpaceDN w:val="0"/>
        <w:adjustRightInd w:val="0"/>
        <w:jc w:val="right"/>
        <w:rPr>
          <w:rFonts w:ascii="Arial Narrow" w:eastAsia="Meiryo" w:hAnsi="Arial Narrow" w:cs="Arial"/>
          <w:b/>
          <w:sz w:val="32"/>
          <w:szCs w:val="32"/>
        </w:rPr>
      </w:pPr>
      <w:r>
        <w:rPr>
          <w:rFonts w:ascii="Arial Narrow" w:eastAsia="Meiryo" w:hAnsi="Arial Narrow" w:cs="Arial"/>
          <w:b/>
          <w:sz w:val="32"/>
          <w:szCs w:val="32"/>
        </w:rPr>
        <w:t>March</w:t>
      </w:r>
      <w:r w:rsidR="008D7449" w:rsidRPr="003E2945">
        <w:rPr>
          <w:rFonts w:ascii="Arial Narrow" w:eastAsia="Meiryo" w:hAnsi="Arial Narrow" w:cs="Arial"/>
          <w:b/>
          <w:sz w:val="32"/>
          <w:szCs w:val="32"/>
        </w:rPr>
        <w:t xml:space="preserve"> 202</w:t>
      </w:r>
      <w:r w:rsidR="00570119">
        <w:rPr>
          <w:rFonts w:ascii="Arial Narrow" w:eastAsia="Meiryo" w:hAnsi="Arial Narrow" w:cs="Arial"/>
          <w:b/>
          <w:sz w:val="32"/>
          <w:szCs w:val="32"/>
        </w:rPr>
        <w:t>4</w:t>
      </w:r>
    </w:p>
    <w:p w14:paraId="3D8A6E60" w14:textId="77777777" w:rsidR="00683443" w:rsidRPr="00CB4FED" w:rsidRDefault="00683443" w:rsidP="00FB1D2F">
      <w:pPr>
        <w:autoSpaceDE w:val="0"/>
        <w:autoSpaceDN w:val="0"/>
        <w:adjustRightInd w:val="0"/>
        <w:jc w:val="both"/>
        <w:rPr>
          <w:rFonts w:ascii="Arial Narrow" w:eastAsia="Meiryo" w:hAnsi="Arial Narrow" w:cs="Arial"/>
          <w:b/>
          <w:sz w:val="22"/>
          <w:szCs w:val="22"/>
        </w:rPr>
      </w:pPr>
    </w:p>
    <w:sdt>
      <w:sdtPr>
        <w:rPr>
          <w:rFonts w:ascii="Times New Roman" w:eastAsia="Times New Roman" w:hAnsi="Times New Roman" w:cs="Times New Roman"/>
          <w:b w:val="0"/>
          <w:bCs w:val="0"/>
          <w:color w:val="auto"/>
          <w:sz w:val="22"/>
          <w:szCs w:val="22"/>
          <w:lang w:val="en-GB" w:eastAsia="en-US"/>
        </w:rPr>
        <w:id w:val="1290395387"/>
        <w:docPartObj>
          <w:docPartGallery w:val="Table of Contents"/>
          <w:docPartUnique/>
        </w:docPartObj>
      </w:sdtPr>
      <w:sdtEndPr>
        <w:rPr>
          <w:noProof/>
        </w:rPr>
      </w:sdtEndPr>
      <w:sdtContent>
        <w:p w14:paraId="096248B6" w14:textId="45B2D273" w:rsidR="00B07002" w:rsidRPr="00CB4FED" w:rsidRDefault="00B07002">
          <w:pPr>
            <w:pStyle w:val="TOCHeading"/>
            <w:rPr>
              <w:sz w:val="22"/>
              <w:szCs w:val="22"/>
            </w:rPr>
          </w:pPr>
          <w:r w:rsidRPr="00CB4FED">
            <w:rPr>
              <w:sz w:val="22"/>
              <w:szCs w:val="22"/>
            </w:rPr>
            <w:t>Contents</w:t>
          </w:r>
        </w:p>
        <w:p w14:paraId="17271FBE" w14:textId="758CA9A5" w:rsidR="00CB4FED" w:rsidRPr="003E2945" w:rsidRDefault="00B07002">
          <w:pPr>
            <w:pStyle w:val="TOC1"/>
            <w:tabs>
              <w:tab w:val="left" w:pos="440"/>
              <w:tab w:val="right" w:leader="dot" w:pos="9350"/>
            </w:tabs>
            <w:rPr>
              <w:rFonts w:asciiTheme="minorHAnsi" w:eastAsiaTheme="minorEastAsia" w:hAnsiTheme="minorHAnsi" w:cstheme="minorBidi"/>
              <w:noProof/>
              <w:lang w:eastAsia="en-GB"/>
            </w:rPr>
          </w:pPr>
          <w:r w:rsidRPr="00CB4FED">
            <w:rPr>
              <w:sz w:val="22"/>
              <w:szCs w:val="22"/>
            </w:rPr>
            <w:fldChar w:fldCharType="begin"/>
          </w:r>
          <w:r w:rsidRPr="00CB4FED">
            <w:rPr>
              <w:sz w:val="22"/>
              <w:szCs w:val="22"/>
            </w:rPr>
            <w:instrText xml:space="preserve"> TOC \o "1-3" \h \z \u </w:instrText>
          </w:r>
          <w:r w:rsidRPr="00CB4FED">
            <w:rPr>
              <w:sz w:val="22"/>
              <w:szCs w:val="22"/>
            </w:rPr>
            <w:fldChar w:fldCharType="separate"/>
          </w:r>
          <w:hyperlink w:anchor="_Toc135230989" w:history="1">
            <w:r w:rsidR="00CB4FED" w:rsidRPr="003E2945">
              <w:rPr>
                <w:rStyle w:val="Hyperlink"/>
                <w:rFonts w:ascii="Arial Narrow" w:eastAsia="Meiryo" w:hAnsi="Arial Narrow" w:cs="Arial"/>
                <w:noProof/>
              </w:rPr>
              <w:t>1.</w:t>
            </w:r>
            <w:r w:rsidR="00CB4FED" w:rsidRPr="003E2945">
              <w:rPr>
                <w:rFonts w:asciiTheme="minorHAnsi" w:eastAsiaTheme="minorEastAsia" w:hAnsiTheme="minorHAnsi" w:cstheme="minorBidi"/>
                <w:noProof/>
                <w:lang w:eastAsia="en-GB"/>
              </w:rPr>
              <w:tab/>
            </w:r>
            <w:r w:rsidR="00CB4FED" w:rsidRPr="003E2945">
              <w:rPr>
                <w:rStyle w:val="Hyperlink"/>
                <w:rFonts w:ascii="Arial Narrow" w:eastAsia="Meiryo" w:hAnsi="Arial Narrow" w:cs="Arial"/>
                <w:noProof/>
              </w:rPr>
              <w:t>Key Activities</w:t>
            </w:r>
            <w:r w:rsidR="00CB4FED" w:rsidRPr="003E2945">
              <w:rPr>
                <w:noProof/>
                <w:webHidden/>
              </w:rPr>
              <w:tab/>
            </w:r>
            <w:r w:rsidR="00CB4FED" w:rsidRPr="003E2945">
              <w:rPr>
                <w:noProof/>
                <w:webHidden/>
              </w:rPr>
              <w:fldChar w:fldCharType="begin"/>
            </w:r>
            <w:r w:rsidR="00CB4FED" w:rsidRPr="003E2945">
              <w:rPr>
                <w:noProof/>
                <w:webHidden/>
              </w:rPr>
              <w:instrText xml:space="preserve"> PAGEREF _Toc135230989 \h </w:instrText>
            </w:r>
            <w:r w:rsidR="00CB4FED" w:rsidRPr="003E2945">
              <w:rPr>
                <w:noProof/>
                <w:webHidden/>
              </w:rPr>
            </w:r>
            <w:r w:rsidR="00CB4FED" w:rsidRPr="003E2945">
              <w:rPr>
                <w:noProof/>
                <w:webHidden/>
              </w:rPr>
              <w:fldChar w:fldCharType="separate"/>
            </w:r>
            <w:r w:rsidR="00CB4FED" w:rsidRPr="003E2945">
              <w:rPr>
                <w:noProof/>
                <w:webHidden/>
              </w:rPr>
              <w:t>2</w:t>
            </w:r>
            <w:r w:rsidR="00CB4FED" w:rsidRPr="003E2945">
              <w:rPr>
                <w:noProof/>
                <w:webHidden/>
              </w:rPr>
              <w:fldChar w:fldCharType="end"/>
            </w:r>
          </w:hyperlink>
        </w:p>
        <w:p w14:paraId="52F96DB3" w14:textId="220407EF" w:rsidR="00CB4FED" w:rsidRPr="003E2945" w:rsidRDefault="001A0615">
          <w:pPr>
            <w:pStyle w:val="TOC1"/>
            <w:tabs>
              <w:tab w:val="left" w:pos="440"/>
              <w:tab w:val="right" w:leader="dot" w:pos="9350"/>
            </w:tabs>
            <w:rPr>
              <w:rFonts w:asciiTheme="minorHAnsi" w:eastAsiaTheme="minorEastAsia" w:hAnsiTheme="minorHAnsi" w:cstheme="minorBidi"/>
              <w:noProof/>
              <w:lang w:eastAsia="en-GB"/>
            </w:rPr>
          </w:pPr>
          <w:hyperlink w:anchor="_Toc135230990" w:history="1">
            <w:r w:rsidR="00CB4FED" w:rsidRPr="003E2945">
              <w:rPr>
                <w:rStyle w:val="Hyperlink"/>
                <w:rFonts w:ascii="Arial Narrow" w:eastAsia="Meiryo" w:hAnsi="Arial Narrow" w:cs="Arial"/>
                <w:noProof/>
              </w:rPr>
              <w:t>2.</w:t>
            </w:r>
            <w:r w:rsidR="00CB4FED" w:rsidRPr="003E2945">
              <w:rPr>
                <w:rFonts w:asciiTheme="minorHAnsi" w:eastAsiaTheme="minorEastAsia" w:hAnsiTheme="minorHAnsi" w:cstheme="minorBidi"/>
                <w:noProof/>
                <w:lang w:eastAsia="en-GB"/>
              </w:rPr>
              <w:tab/>
            </w:r>
            <w:r w:rsidR="00CB4FED" w:rsidRPr="003E2945">
              <w:rPr>
                <w:rStyle w:val="Hyperlink"/>
                <w:rFonts w:ascii="Arial Narrow" w:eastAsia="Meiryo" w:hAnsi="Arial Narrow" w:cs="Arial"/>
                <w:noProof/>
              </w:rPr>
              <w:t>Knowledge generation and information-sharing</w:t>
            </w:r>
            <w:r w:rsidR="00CB4FED" w:rsidRPr="003E2945">
              <w:rPr>
                <w:noProof/>
                <w:webHidden/>
              </w:rPr>
              <w:tab/>
            </w:r>
            <w:r w:rsidR="00CB4FED" w:rsidRPr="003E2945">
              <w:rPr>
                <w:noProof/>
                <w:webHidden/>
              </w:rPr>
              <w:fldChar w:fldCharType="begin"/>
            </w:r>
            <w:r w:rsidR="00CB4FED" w:rsidRPr="003E2945">
              <w:rPr>
                <w:noProof/>
                <w:webHidden/>
              </w:rPr>
              <w:instrText xml:space="preserve"> PAGEREF _Toc135230990 \h </w:instrText>
            </w:r>
            <w:r w:rsidR="00CB4FED" w:rsidRPr="003E2945">
              <w:rPr>
                <w:noProof/>
                <w:webHidden/>
              </w:rPr>
            </w:r>
            <w:r w:rsidR="00CB4FED" w:rsidRPr="003E2945">
              <w:rPr>
                <w:noProof/>
                <w:webHidden/>
              </w:rPr>
              <w:fldChar w:fldCharType="separate"/>
            </w:r>
            <w:r w:rsidR="00CB4FED" w:rsidRPr="003E2945">
              <w:rPr>
                <w:noProof/>
                <w:webHidden/>
              </w:rPr>
              <w:t>3</w:t>
            </w:r>
            <w:r w:rsidR="00CB4FED" w:rsidRPr="003E2945">
              <w:rPr>
                <w:noProof/>
                <w:webHidden/>
              </w:rPr>
              <w:fldChar w:fldCharType="end"/>
            </w:r>
          </w:hyperlink>
        </w:p>
        <w:p w14:paraId="45F25647" w14:textId="7739CB8C" w:rsidR="00CB4FED" w:rsidRPr="003E2945" w:rsidRDefault="001A0615">
          <w:pPr>
            <w:pStyle w:val="TOC1"/>
            <w:tabs>
              <w:tab w:val="left" w:pos="440"/>
              <w:tab w:val="right" w:leader="dot" w:pos="9350"/>
            </w:tabs>
            <w:rPr>
              <w:rFonts w:asciiTheme="minorHAnsi" w:eastAsiaTheme="minorEastAsia" w:hAnsiTheme="minorHAnsi" w:cstheme="minorBidi"/>
              <w:noProof/>
              <w:lang w:eastAsia="en-GB"/>
            </w:rPr>
          </w:pPr>
          <w:hyperlink w:anchor="_Toc135230991" w:history="1">
            <w:r w:rsidR="00CB4FED" w:rsidRPr="003E2945">
              <w:rPr>
                <w:rStyle w:val="Hyperlink"/>
                <w:rFonts w:ascii="Arial Narrow" w:eastAsia="Meiryo" w:hAnsi="Arial Narrow" w:cs="Arial"/>
                <w:noProof/>
              </w:rPr>
              <w:t>3.</w:t>
            </w:r>
            <w:r w:rsidR="00CB4FED" w:rsidRPr="003E2945">
              <w:rPr>
                <w:rFonts w:asciiTheme="minorHAnsi" w:eastAsiaTheme="minorEastAsia" w:hAnsiTheme="minorHAnsi" w:cstheme="minorBidi"/>
                <w:noProof/>
                <w:lang w:eastAsia="en-GB"/>
              </w:rPr>
              <w:tab/>
            </w:r>
            <w:r w:rsidR="00CB4FED" w:rsidRPr="003E2945">
              <w:rPr>
                <w:rStyle w:val="Hyperlink"/>
                <w:rFonts w:ascii="Arial Narrow" w:eastAsia="Meiryo" w:hAnsi="Arial Narrow" w:cs="Arial"/>
                <w:noProof/>
                <w:lang w:val="en-US"/>
              </w:rPr>
              <w:t>Workshops/Webinars/Trainings</w:t>
            </w:r>
            <w:r w:rsidR="00CB4FED" w:rsidRPr="003E2945">
              <w:rPr>
                <w:noProof/>
                <w:webHidden/>
              </w:rPr>
              <w:tab/>
            </w:r>
            <w:r w:rsidR="00CB4FED" w:rsidRPr="003E2945">
              <w:rPr>
                <w:noProof/>
                <w:webHidden/>
              </w:rPr>
              <w:fldChar w:fldCharType="begin"/>
            </w:r>
            <w:r w:rsidR="00CB4FED" w:rsidRPr="003E2945">
              <w:rPr>
                <w:noProof/>
                <w:webHidden/>
              </w:rPr>
              <w:instrText xml:space="preserve"> PAGEREF _Toc135230991 \h </w:instrText>
            </w:r>
            <w:r w:rsidR="00CB4FED" w:rsidRPr="003E2945">
              <w:rPr>
                <w:noProof/>
                <w:webHidden/>
              </w:rPr>
            </w:r>
            <w:r w:rsidR="00CB4FED" w:rsidRPr="003E2945">
              <w:rPr>
                <w:noProof/>
                <w:webHidden/>
              </w:rPr>
              <w:fldChar w:fldCharType="separate"/>
            </w:r>
            <w:r w:rsidR="00CB4FED" w:rsidRPr="003E2945">
              <w:rPr>
                <w:noProof/>
                <w:webHidden/>
              </w:rPr>
              <w:t>4</w:t>
            </w:r>
            <w:r w:rsidR="00CB4FED" w:rsidRPr="003E2945">
              <w:rPr>
                <w:noProof/>
                <w:webHidden/>
              </w:rPr>
              <w:fldChar w:fldCharType="end"/>
            </w:r>
          </w:hyperlink>
        </w:p>
        <w:p w14:paraId="7CE4AAFF" w14:textId="07FA1256" w:rsidR="00CB4FED" w:rsidRPr="003E2945" w:rsidRDefault="001A0615">
          <w:pPr>
            <w:pStyle w:val="TOC1"/>
            <w:tabs>
              <w:tab w:val="left" w:pos="440"/>
              <w:tab w:val="right" w:leader="dot" w:pos="9350"/>
            </w:tabs>
            <w:rPr>
              <w:rFonts w:asciiTheme="minorHAnsi" w:eastAsiaTheme="minorEastAsia" w:hAnsiTheme="minorHAnsi" w:cstheme="minorBidi"/>
              <w:noProof/>
              <w:lang w:eastAsia="en-GB"/>
            </w:rPr>
          </w:pPr>
          <w:hyperlink w:anchor="_Toc135230992" w:history="1">
            <w:r w:rsidR="00CB4FED" w:rsidRPr="003E2945">
              <w:rPr>
                <w:rStyle w:val="Hyperlink"/>
                <w:rFonts w:ascii="Arial Narrow" w:eastAsia="Meiryo" w:hAnsi="Arial Narrow" w:cs="Arial"/>
                <w:noProof/>
              </w:rPr>
              <w:t>4.</w:t>
            </w:r>
            <w:r w:rsidR="00CB4FED" w:rsidRPr="003E2945">
              <w:rPr>
                <w:rFonts w:asciiTheme="minorHAnsi" w:eastAsiaTheme="minorEastAsia" w:hAnsiTheme="minorHAnsi" w:cstheme="minorBidi"/>
                <w:noProof/>
                <w:lang w:eastAsia="en-GB"/>
              </w:rPr>
              <w:tab/>
            </w:r>
            <w:r w:rsidR="00CB4FED" w:rsidRPr="003E2945">
              <w:rPr>
                <w:rStyle w:val="Hyperlink"/>
                <w:rFonts w:ascii="Arial Narrow" w:eastAsia="Meiryo" w:hAnsi="Arial Narrow" w:cs="Arial"/>
                <w:noProof/>
              </w:rPr>
              <w:t xml:space="preserve">Capacity Development </w:t>
            </w:r>
            <w:r w:rsidR="00CB4FED" w:rsidRPr="003E2945">
              <w:rPr>
                <w:rStyle w:val="Hyperlink"/>
                <w:rFonts w:ascii="Arial Narrow" w:eastAsia="Meiryo" w:hAnsi="Arial Narrow" w:cs="Arial"/>
                <w:noProof/>
                <w:bdr w:val="none" w:sz="0" w:space="0" w:color="auto" w:frame="1"/>
              </w:rPr>
              <w:t>and technical &amp; advisory services:</w:t>
            </w:r>
            <w:r w:rsidR="00CB4FED" w:rsidRPr="003E2945">
              <w:rPr>
                <w:noProof/>
                <w:webHidden/>
              </w:rPr>
              <w:tab/>
            </w:r>
            <w:r w:rsidR="00CB4FED" w:rsidRPr="003E2945">
              <w:rPr>
                <w:noProof/>
                <w:webHidden/>
              </w:rPr>
              <w:fldChar w:fldCharType="begin"/>
            </w:r>
            <w:r w:rsidR="00CB4FED" w:rsidRPr="003E2945">
              <w:rPr>
                <w:noProof/>
                <w:webHidden/>
              </w:rPr>
              <w:instrText xml:space="preserve"> PAGEREF _Toc135230992 \h </w:instrText>
            </w:r>
            <w:r w:rsidR="00CB4FED" w:rsidRPr="003E2945">
              <w:rPr>
                <w:noProof/>
                <w:webHidden/>
              </w:rPr>
            </w:r>
            <w:r w:rsidR="00CB4FED" w:rsidRPr="003E2945">
              <w:rPr>
                <w:noProof/>
                <w:webHidden/>
              </w:rPr>
              <w:fldChar w:fldCharType="separate"/>
            </w:r>
            <w:r w:rsidR="00CB4FED" w:rsidRPr="003E2945">
              <w:rPr>
                <w:noProof/>
                <w:webHidden/>
              </w:rPr>
              <w:t>5</w:t>
            </w:r>
            <w:r w:rsidR="00CB4FED" w:rsidRPr="003E2945">
              <w:rPr>
                <w:noProof/>
                <w:webHidden/>
              </w:rPr>
              <w:fldChar w:fldCharType="end"/>
            </w:r>
          </w:hyperlink>
        </w:p>
        <w:p w14:paraId="6B80E43B" w14:textId="403A328C" w:rsidR="00CB4FED" w:rsidRPr="003E2945" w:rsidRDefault="001A0615">
          <w:pPr>
            <w:pStyle w:val="TOC1"/>
            <w:tabs>
              <w:tab w:val="left" w:pos="440"/>
              <w:tab w:val="right" w:leader="dot" w:pos="9350"/>
            </w:tabs>
            <w:rPr>
              <w:rFonts w:asciiTheme="minorHAnsi" w:eastAsiaTheme="minorEastAsia" w:hAnsiTheme="minorHAnsi" w:cstheme="minorBidi"/>
              <w:noProof/>
              <w:lang w:eastAsia="en-GB"/>
            </w:rPr>
          </w:pPr>
          <w:hyperlink w:anchor="_Toc135230993" w:history="1">
            <w:r w:rsidR="00CB4FED" w:rsidRPr="003E2945">
              <w:rPr>
                <w:rStyle w:val="Hyperlink"/>
                <w:rFonts w:ascii="Arial Narrow" w:eastAsia="Meiryo" w:hAnsi="Arial Narrow" w:cs="Arial"/>
                <w:noProof/>
              </w:rPr>
              <w:t>6.</w:t>
            </w:r>
            <w:r w:rsidR="00CB4FED" w:rsidRPr="003E2945">
              <w:rPr>
                <w:rFonts w:asciiTheme="minorHAnsi" w:eastAsiaTheme="minorEastAsia" w:hAnsiTheme="minorHAnsi" w:cstheme="minorBidi"/>
                <w:noProof/>
                <w:lang w:eastAsia="en-GB"/>
              </w:rPr>
              <w:tab/>
            </w:r>
            <w:r w:rsidR="00CB4FED" w:rsidRPr="003E2945">
              <w:rPr>
                <w:rStyle w:val="Hyperlink"/>
                <w:rFonts w:ascii="Arial Narrow" w:eastAsia="Meiryo" w:hAnsi="Arial Narrow" w:cs="Arial"/>
                <w:noProof/>
              </w:rPr>
              <w:t>Key Upcoming Events</w:t>
            </w:r>
            <w:r w:rsidR="00CB4FED" w:rsidRPr="003E2945">
              <w:rPr>
                <w:noProof/>
                <w:webHidden/>
              </w:rPr>
              <w:tab/>
            </w:r>
            <w:r w:rsidR="00CB4FED" w:rsidRPr="003E2945">
              <w:rPr>
                <w:noProof/>
                <w:webHidden/>
              </w:rPr>
              <w:fldChar w:fldCharType="begin"/>
            </w:r>
            <w:r w:rsidR="00CB4FED" w:rsidRPr="003E2945">
              <w:rPr>
                <w:noProof/>
                <w:webHidden/>
              </w:rPr>
              <w:instrText xml:space="preserve"> PAGEREF _Toc135230993 \h </w:instrText>
            </w:r>
            <w:r w:rsidR="00CB4FED" w:rsidRPr="003E2945">
              <w:rPr>
                <w:noProof/>
                <w:webHidden/>
              </w:rPr>
            </w:r>
            <w:r w:rsidR="00CB4FED" w:rsidRPr="003E2945">
              <w:rPr>
                <w:noProof/>
                <w:webHidden/>
              </w:rPr>
              <w:fldChar w:fldCharType="separate"/>
            </w:r>
            <w:r w:rsidR="00CB4FED" w:rsidRPr="003E2945">
              <w:rPr>
                <w:noProof/>
                <w:webHidden/>
              </w:rPr>
              <w:t>6</w:t>
            </w:r>
            <w:r w:rsidR="00CB4FED" w:rsidRPr="003E2945">
              <w:rPr>
                <w:noProof/>
                <w:webHidden/>
              </w:rPr>
              <w:fldChar w:fldCharType="end"/>
            </w:r>
          </w:hyperlink>
        </w:p>
        <w:p w14:paraId="4AC0A557" w14:textId="3D7B36E2" w:rsidR="00CB4FED" w:rsidRPr="003E2945" w:rsidRDefault="001A0615">
          <w:pPr>
            <w:pStyle w:val="TOC1"/>
            <w:tabs>
              <w:tab w:val="left" w:pos="440"/>
              <w:tab w:val="right" w:leader="dot" w:pos="9350"/>
            </w:tabs>
            <w:rPr>
              <w:rFonts w:asciiTheme="minorHAnsi" w:eastAsiaTheme="minorEastAsia" w:hAnsiTheme="minorHAnsi" w:cstheme="minorBidi"/>
              <w:noProof/>
              <w:sz w:val="22"/>
              <w:szCs w:val="22"/>
              <w:lang w:eastAsia="en-GB"/>
            </w:rPr>
          </w:pPr>
          <w:hyperlink w:anchor="_Toc135230994" w:history="1">
            <w:r w:rsidR="00CB4FED" w:rsidRPr="003E2945">
              <w:rPr>
                <w:rStyle w:val="Hyperlink"/>
                <w:rFonts w:ascii="Arial Narrow" w:eastAsia="Meiryo" w:hAnsi="Arial Narrow" w:cs="Arial"/>
                <w:noProof/>
                <w:sz w:val="22"/>
                <w:szCs w:val="22"/>
              </w:rPr>
              <w:t>7.</w:t>
            </w:r>
            <w:r w:rsidR="00CB4FED" w:rsidRPr="003E2945">
              <w:rPr>
                <w:rFonts w:asciiTheme="minorHAnsi" w:eastAsiaTheme="minorEastAsia" w:hAnsiTheme="minorHAnsi" w:cstheme="minorBidi"/>
                <w:noProof/>
                <w:sz w:val="22"/>
                <w:szCs w:val="22"/>
                <w:lang w:eastAsia="en-GB"/>
              </w:rPr>
              <w:tab/>
            </w:r>
            <w:r w:rsidR="00CB4FED" w:rsidRPr="003E2945">
              <w:rPr>
                <w:rStyle w:val="Hyperlink"/>
                <w:rFonts w:ascii="Arial Narrow" w:eastAsia="Meiryo" w:hAnsi="Arial Narrow" w:cs="Arial"/>
                <w:noProof/>
                <w:sz w:val="22"/>
                <w:szCs w:val="22"/>
              </w:rPr>
              <w:t>New Partnerships:</w:t>
            </w:r>
            <w:r w:rsidR="00CB4FED" w:rsidRPr="003E2945">
              <w:rPr>
                <w:noProof/>
                <w:webHidden/>
                <w:sz w:val="22"/>
                <w:szCs w:val="22"/>
              </w:rPr>
              <w:tab/>
            </w:r>
            <w:r w:rsidR="00CB4FED" w:rsidRPr="003E2945">
              <w:rPr>
                <w:noProof/>
                <w:webHidden/>
                <w:sz w:val="22"/>
                <w:szCs w:val="22"/>
              </w:rPr>
              <w:fldChar w:fldCharType="begin"/>
            </w:r>
            <w:r w:rsidR="00CB4FED" w:rsidRPr="003E2945">
              <w:rPr>
                <w:noProof/>
                <w:webHidden/>
                <w:sz w:val="22"/>
                <w:szCs w:val="22"/>
              </w:rPr>
              <w:instrText xml:space="preserve"> PAGEREF _Toc135230994 \h </w:instrText>
            </w:r>
            <w:r w:rsidR="00CB4FED" w:rsidRPr="003E2945">
              <w:rPr>
                <w:noProof/>
                <w:webHidden/>
                <w:sz w:val="22"/>
                <w:szCs w:val="22"/>
              </w:rPr>
            </w:r>
            <w:r w:rsidR="00CB4FED" w:rsidRPr="003E2945">
              <w:rPr>
                <w:noProof/>
                <w:webHidden/>
                <w:sz w:val="22"/>
                <w:szCs w:val="22"/>
              </w:rPr>
              <w:fldChar w:fldCharType="separate"/>
            </w:r>
            <w:r w:rsidR="00CB4FED" w:rsidRPr="003E2945">
              <w:rPr>
                <w:noProof/>
                <w:webHidden/>
                <w:sz w:val="22"/>
                <w:szCs w:val="22"/>
              </w:rPr>
              <w:t>7</w:t>
            </w:r>
            <w:r w:rsidR="00CB4FED" w:rsidRPr="003E2945">
              <w:rPr>
                <w:noProof/>
                <w:webHidden/>
                <w:sz w:val="22"/>
                <w:szCs w:val="22"/>
              </w:rPr>
              <w:fldChar w:fldCharType="end"/>
            </w:r>
          </w:hyperlink>
        </w:p>
        <w:p w14:paraId="25E85094" w14:textId="27B14934" w:rsidR="00CB4FED" w:rsidRPr="00CB4FED" w:rsidRDefault="00B07002" w:rsidP="00CB4FED">
          <w:pPr>
            <w:rPr>
              <w:sz w:val="22"/>
              <w:szCs w:val="22"/>
            </w:rPr>
          </w:pPr>
          <w:r w:rsidRPr="00CB4FED">
            <w:rPr>
              <w:b/>
              <w:bCs/>
              <w:noProof/>
              <w:sz w:val="22"/>
              <w:szCs w:val="22"/>
            </w:rPr>
            <w:fldChar w:fldCharType="end"/>
          </w:r>
        </w:p>
      </w:sdtContent>
    </w:sdt>
    <w:p w14:paraId="613067E0" w14:textId="7B9C8E41" w:rsidR="001D12D3" w:rsidRDefault="001D12D3" w:rsidP="00FB1D2F">
      <w:pPr>
        <w:autoSpaceDE w:val="0"/>
        <w:autoSpaceDN w:val="0"/>
        <w:adjustRightInd w:val="0"/>
        <w:jc w:val="both"/>
        <w:rPr>
          <w:rFonts w:ascii="Arial Narrow" w:eastAsia="Meiryo" w:hAnsi="Arial Narrow" w:cs="Arial"/>
          <w:b/>
          <w:sz w:val="22"/>
          <w:szCs w:val="22"/>
        </w:rPr>
      </w:pPr>
    </w:p>
    <w:p w14:paraId="400A419C" w14:textId="6483CA06" w:rsidR="003E2945" w:rsidRDefault="003E2945" w:rsidP="00FB1D2F">
      <w:pPr>
        <w:autoSpaceDE w:val="0"/>
        <w:autoSpaceDN w:val="0"/>
        <w:adjustRightInd w:val="0"/>
        <w:jc w:val="both"/>
        <w:rPr>
          <w:rFonts w:ascii="Arial Narrow" w:eastAsia="Meiryo" w:hAnsi="Arial Narrow" w:cs="Arial"/>
          <w:b/>
          <w:sz w:val="22"/>
          <w:szCs w:val="22"/>
        </w:rPr>
      </w:pPr>
    </w:p>
    <w:p w14:paraId="2EEA258B" w14:textId="0C75873B" w:rsidR="003E2945" w:rsidRDefault="003E2945" w:rsidP="00FB1D2F">
      <w:pPr>
        <w:autoSpaceDE w:val="0"/>
        <w:autoSpaceDN w:val="0"/>
        <w:adjustRightInd w:val="0"/>
        <w:jc w:val="both"/>
        <w:rPr>
          <w:rFonts w:ascii="Arial Narrow" w:eastAsia="Meiryo" w:hAnsi="Arial Narrow" w:cs="Arial"/>
          <w:b/>
          <w:sz w:val="22"/>
          <w:szCs w:val="22"/>
        </w:rPr>
      </w:pPr>
    </w:p>
    <w:p w14:paraId="13D1A220" w14:textId="0B054235" w:rsidR="003E2945" w:rsidRDefault="003E2945" w:rsidP="00FB1D2F">
      <w:pPr>
        <w:autoSpaceDE w:val="0"/>
        <w:autoSpaceDN w:val="0"/>
        <w:adjustRightInd w:val="0"/>
        <w:jc w:val="both"/>
        <w:rPr>
          <w:rFonts w:ascii="Arial Narrow" w:eastAsia="Meiryo" w:hAnsi="Arial Narrow" w:cs="Arial"/>
          <w:b/>
          <w:sz w:val="22"/>
          <w:szCs w:val="22"/>
        </w:rPr>
      </w:pPr>
    </w:p>
    <w:p w14:paraId="63C99211" w14:textId="37DF7AFC" w:rsidR="003E2945" w:rsidRDefault="003E2945" w:rsidP="00FB1D2F">
      <w:pPr>
        <w:autoSpaceDE w:val="0"/>
        <w:autoSpaceDN w:val="0"/>
        <w:adjustRightInd w:val="0"/>
        <w:jc w:val="both"/>
        <w:rPr>
          <w:rFonts w:ascii="Arial Narrow" w:eastAsia="Meiryo" w:hAnsi="Arial Narrow" w:cs="Arial"/>
          <w:b/>
          <w:sz w:val="22"/>
          <w:szCs w:val="22"/>
        </w:rPr>
      </w:pPr>
    </w:p>
    <w:p w14:paraId="137DF502" w14:textId="049CBFBF" w:rsidR="003E2945" w:rsidRDefault="003E2945" w:rsidP="00FB1D2F">
      <w:pPr>
        <w:autoSpaceDE w:val="0"/>
        <w:autoSpaceDN w:val="0"/>
        <w:adjustRightInd w:val="0"/>
        <w:jc w:val="both"/>
        <w:rPr>
          <w:rFonts w:ascii="Arial Narrow" w:eastAsia="Meiryo" w:hAnsi="Arial Narrow" w:cs="Arial"/>
          <w:b/>
          <w:sz w:val="22"/>
          <w:szCs w:val="22"/>
        </w:rPr>
      </w:pPr>
    </w:p>
    <w:p w14:paraId="0C74AC46" w14:textId="5D885709" w:rsidR="003E2945" w:rsidRDefault="003E2945" w:rsidP="00FB1D2F">
      <w:pPr>
        <w:autoSpaceDE w:val="0"/>
        <w:autoSpaceDN w:val="0"/>
        <w:adjustRightInd w:val="0"/>
        <w:jc w:val="both"/>
        <w:rPr>
          <w:rFonts w:ascii="Arial Narrow" w:eastAsia="Meiryo" w:hAnsi="Arial Narrow" w:cs="Arial"/>
          <w:b/>
          <w:sz w:val="22"/>
          <w:szCs w:val="22"/>
        </w:rPr>
      </w:pPr>
    </w:p>
    <w:p w14:paraId="527FE3C3" w14:textId="35ECACBF" w:rsidR="003E2945" w:rsidRDefault="003E2945" w:rsidP="00FB1D2F">
      <w:pPr>
        <w:autoSpaceDE w:val="0"/>
        <w:autoSpaceDN w:val="0"/>
        <w:adjustRightInd w:val="0"/>
        <w:jc w:val="both"/>
        <w:rPr>
          <w:rFonts w:ascii="Arial Narrow" w:eastAsia="Meiryo" w:hAnsi="Arial Narrow" w:cs="Arial"/>
          <w:b/>
          <w:sz w:val="22"/>
          <w:szCs w:val="22"/>
        </w:rPr>
      </w:pPr>
    </w:p>
    <w:p w14:paraId="53ABF932" w14:textId="55B8F07B" w:rsidR="003E2945" w:rsidRDefault="003E2945" w:rsidP="00FB1D2F">
      <w:pPr>
        <w:autoSpaceDE w:val="0"/>
        <w:autoSpaceDN w:val="0"/>
        <w:adjustRightInd w:val="0"/>
        <w:jc w:val="both"/>
        <w:rPr>
          <w:rFonts w:ascii="Arial Narrow" w:eastAsia="Meiryo" w:hAnsi="Arial Narrow" w:cs="Arial"/>
          <w:b/>
          <w:sz w:val="22"/>
          <w:szCs w:val="22"/>
        </w:rPr>
      </w:pPr>
    </w:p>
    <w:p w14:paraId="32EE6F9B" w14:textId="38F6FE17" w:rsidR="003E2945" w:rsidRDefault="003E2945" w:rsidP="00FB1D2F">
      <w:pPr>
        <w:autoSpaceDE w:val="0"/>
        <w:autoSpaceDN w:val="0"/>
        <w:adjustRightInd w:val="0"/>
        <w:jc w:val="both"/>
        <w:rPr>
          <w:rFonts w:ascii="Arial Narrow" w:eastAsia="Meiryo" w:hAnsi="Arial Narrow" w:cs="Arial"/>
          <w:b/>
          <w:sz w:val="22"/>
          <w:szCs w:val="22"/>
        </w:rPr>
      </w:pPr>
    </w:p>
    <w:p w14:paraId="767E8F92" w14:textId="6CA70F6C" w:rsidR="003E2945" w:rsidRDefault="003E2945" w:rsidP="00FB1D2F">
      <w:pPr>
        <w:autoSpaceDE w:val="0"/>
        <w:autoSpaceDN w:val="0"/>
        <w:adjustRightInd w:val="0"/>
        <w:jc w:val="both"/>
        <w:rPr>
          <w:rFonts w:ascii="Arial Narrow" w:eastAsia="Meiryo" w:hAnsi="Arial Narrow" w:cs="Arial"/>
          <w:b/>
          <w:sz w:val="22"/>
          <w:szCs w:val="22"/>
        </w:rPr>
      </w:pPr>
    </w:p>
    <w:p w14:paraId="60079F5D" w14:textId="24DEE342" w:rsidR="003E2945" w:rsidRDefault="003E2945" w:rsidP="00FB1D2F">
      <w:pPr>
        <w:autoSpaceDE w:val="0"/>
        <w:autoSpaceDN w:val="0"/>
        <w:adjustRightInd w:val="0"/>
        <w:jc w:val="both"/>
        <w:rPr>
          <w:rFonts w:ascii="Arial Narrow" w:eastAsia="Meiryo" w:hAnsi="Arial Narrow" w:cs="Arial"/>
          <w:b/>
          <w:sz w:val="22"/>
          <w:szCs w:val="22"/>
        </w:rPr>
      </w:pPr>
    </w:p>
    <w:p w14:paraId="15C11E6A" w14:textId="2E57DF0E" w:rsidR="003E2945" w:rsidRDefault="003E2945" w:rsidP="00FB1D2F">
      <w:pPr>
        <w:autoSpaceDE w:val="0"/>
        <w:autoSpaceDN w:val="0"/>
        <w:adjustRightInd w:val="0"/>
        <w:jc w:val="both"/>
        <w:rPr>
          <w:rFonts w:ascii="Arial Narrow" w:eastAsia="Meiryo" w:hAnsi="Arial Narrow" w:cs="Arial"/>
          <w:b/>
          <w:sz w:val="22"/>
          <w:szCs w:val="22"/>
        </w:rPr>
      </w:pPr>
    </w:p>
    <w:p w14:paraId="7C14F8FE" w14:textId="7849E969" w:rsidR="003E2945" w:rsidRDefault="003E2945" w:rsidP="00FB1D2F">
      <w:pPr>
        <w:autoSpaceDE w:val="0"/>
        <w:autoSpaceDN w:val="0"/>
        <w:adjustRightInd w:val="0"/>
        <w:jc w:val="both"/>
        <w:rPr>
          <w:rFonts w:ascii="Arial Narrow" w:eastAsia="Meiryo" w:hAnsi="Arial Narrow" w:cs="Arial"/>
          <w:b/>
          <w:sz w:val="22"/>
          <w:szCs w:val="22"/>
        </w:rPr>
      </w:pPr>
    </w:p>
    <w:p w14:paraId="468C5835" w14:textId="77666E08" w:rsidR="003E2945" w:rsidRDefault="003E2945" w:rsidP="00FB1D2F">
      <w:pPr>
        <w:autoSpaceDE w:val="0"/>
        <w:autoSpaceDN w:val="0"/>
        <w:adjustRightInd w:val="0"/>
        <w:jc w:val="both"/>
        <w:rPr>
          <w:rFonts w:ascii="Arial Narrow" w:eastAsia="Meiryo" w:hAnsi="Arial Narrow" w:cs="Arial"/>
          <w:b/>
          <w:sz w:val="22"/>
          <w:szCs w:val="22"/>
        </w:rPr>
      </w:pPr>
    </w:p>
    <w:p w14:paraId="2F982297" w14:textId="3768A7A8" w:rsidR="003E2945" w:rsidRDefault="003E2945" w:rsidP="00FB1D2F">
      <w:pPr>
        <w:autoSpaceDE w:val="0"/>
        <w:autoSpaceDN w:val="0"/>
        <w:adjustRightInd w:val="0"/>
        <w:jc w:val="both"/>
        <w:rPr>
          <w:rFonts w:ascii="Arial Narrow" w:eastAsia="Meiryo" w:hAnsi="Arial Narrow" w:cs="Arial"/>
          <w:b/>
          <w:sz w:val="22"/>
          <w:szCs w:val="22"/>
        </w:rPr>
      </w:pPr>
    </w:p>
    <w:p w14:paraId="44F4B132" w14:textId="4B091B21" w:rsidR="003E2945" w:rsidRDefault="003E2945" w:rsidP="00FB1D2F">
      <w:pPr>
        <w:autoSpaceDE w:val="0"/>
        <w:autoSpaceDN w:val="0"/>
        <w:adjustRightInd w:val="0"/>
        <w:jc w:val="both"/>
        <w:rPr>
          <w:rFonts w:ascii="Arial Narrow" w:eastAsia="Meiryo" w:hAnsi="Arial Narrow" w:cs="Arial"/>
          <w:b/>
          <w:sz w:val="22"/>
          <w:szCs w:val="22"/>
        </w:rPr>
      </w:pPr>
    </w:p>
    <w:p w14:paraId="3762AC70" w14:textId="07D98165" w:rsidR="003E2945" w:rsidRDefault="003E2945" w:rsidP="00FB1D2F">
      <w:pPr>
        <w:autoSpaceDE w:val="0"/>
        <w:autoSpaceDN w:val="0"/>
        <w:adjustRightInd w:val="0"/>
        <w:jc w:val="both"/>
        <w:rPr>
          <w:rFonts w:ascii="Arial Narrow" w:eastAsia="Meiryo" w:hAnsi="Arial Narrow" w:cs="Arial"/>
          <w:b/>
          <w:sz w:val="22"/>
          <w:szCs w:val="22"/>
        </w:rPr>
      </w:pPr>
    </w:p>
    <w:p w14:paraId="3E45B57E" w14:textId="376BF7E1" w:rsidR="003E2945" w:rsidRDefault="003E2945" w:rsidP="00FB1D2F">
      <w:pPr>
        <w:autoSpaceDE w:val="0"/>
        <w:autoSpaceDN w:val="0"/>
        <w:adjustRightInd w:val="0"/>
        <w:jc w:val="both"/>
        <w:rPr>
          <w:rFonts w:ascii="Arial Narrow" w:eastAsia="Meiryo" w:hAnsi="Arial Narrow" w:cs="Arial"/>
          <w:b/>
          <w:sz w:val="22"/>
          <w:szCs w:val="22"/>
        </w:rPr>
      </w:pPr>
    </w:p>
    <w:p w14:paraId="44114250" w14:textId="787C6EB5" w:rsidR="003E2945" w:rsidRDefault="003E2945" w:rsidP="00FB1D2F">
      <w:pPr>
        <w:autoSpaceDE w:val="0"/>
        <w:autoSpaceDN w:val="0"/>
        <w:adjustRightInd w:val="0"/>
        <w:jc w:val="both"/>
        <w:rPr>
          <w:rFonts w:ascii="Arial Narrow" w:eastAsia="Meiryo" w:hAnsi="Arial Narrow" w:cs="Arial"/>
          <w:b/>
          <w:sz w:val="22"/>
          <w:szCs w:val="22"/>
        </w:rPr>
      </w:pPr>
    </w:p>
    <w:p w14:paraId="58B01DF9" w14:textId="75266B02" w:rsidR="003E2945" w:rsidRDefault="003E2945" w:rsidP="00FB1D2F">
      <w:pPr>
        <w:autoSpaceDE w:val="0"/>
        <w:autoSpaceDN w:val="0"/>
        <w:adjustRightInd w:val="0"/>
        <w:jc w:val="both"/>
        <w:rPr>
          <w:rFonts w:ascii="Arial Narrow" w:eastAsia="Meiryo" w:hAnsi="Arial Narrow" w:cs="Arial"/>
          <w:b/>
          <w:sz w:val="22"/>
          <w:szCs w:val="22"/>
        </w:rPr>
      </w:pPr>
    </w:p>
    <w:p w14:paraId="5DE43358" w14:textId="6E2DDF1A" w:rsidR="003E2945" w:rsidRDefault="003E2945" w:rsidP="00FB1D2F">
      <w:pPr>
        <w:autoSpaceDE w:val="0"/>
        <w:autoSpaceDN w:val="0"/>
        <w:adjustRightInd w:val="0"/>
        <w:jc w:val="both"/>
        <w:rPr>
          <w:rFonts w:ascii="Arial Narrow" w:eastAsia="Meiryo" w:hAnsi="Arial Narrow" w:cs="Arial"/>
          <w:b/>
          <w:sz w:val="22"/>
          <w:szCs w:val="22"/>
        </w:rPr>
      </w:pPr>
    </w:p>
    <w:p w14:paraId="70D4D7F0" w14:textId="09727980" w:rsidR="003E2945" w:rsidRDefault="003E2945" w:rsidP="00FB1D2F">
      <w:pPr>
        <w:autoSpaceDE w:val="0"/>
        <w:autoSpaceDN w:val="0"/>
        <w:adjustRightInd w:val="0"/>
        <w:jc w:val="both"/>
        <w:rPr>
          <w:rFonts w:ascii="Arial Narrow" w:eastAsia="Meiryo" w:hAnsi="Arial Narrow" w:cs="Arial"/>
          <w:b/>
          <w:sz w:val="22"/>
          <w:szCs w:val="22"/>
        </w:rPr>
      </w:pPr>
    </w:p>
    <w:p w14:paraId="07ABD6D4" w14:textId="1DF11E14" w:rsidR="003E2945" w:rsidRDefault="003E2945" w:rsidP="00FB1D2F">
      <w:pPr>
        <w:autoSpaceDE w:val="0"/>
        <w:autoSpaceDN w:val="0"/>
        <w:adjustRightInd w:val="0"/>
        <w:jc w:val="both"/>
        <w:rPr>
          <w:rFonts w:ascii="Arial Narrow" w:eastAsia="Meiryo" w:hAnsi="Arial Narrow" w:cs="Arial"/>
          <w:b/>
          <w:sz w:val="22"/>
          <w:szCs w:val="22"/>
        </w:rPr>
      </w:pPr>
    </w:p>
    <w:p w14:paraId="461BB810" w14:textId="73409C11" w:rsidR="003E2945" w:rsidRDefault="003E2945" w:rsidP="00FB1D2F">
      <w:pPr>
        <w:autoSpaceDE w:val="0"/>
        <w:autoSpaceDN w:val="0"/>
        <w:adjustRightInd w:val="0"/>
        <w:jc w:val="both"/>
        <w:rPr>
          <w:rFonts w:ascii="Arial Narrow" w:eastAsia="Meiryo" w:hAnsi="Arial Narrow" w:cs="Arial"/>
          <w:b/>
          <w:sz w:val="22"/>
          <w:szCs w:val="22"/>
        </w:rPr>
      </w:pPr>
    </w:p>
    <w:p w14:paraId="10B01C35" w14:textId="6FCDBB24" w:rsidR="003E2945" w:rsidRDefault="003E2945" w:rsidP="00FB1D2F">
      <w:pPr>
        <w:autoSpaceDE w:val="0"/>
        <w:autoSpaceDN w:val="0"/>
        <w:adjustRightInd w:val="0"/>
        <w:jc w:val="both"/>
        <w:rPr>
          <w:rFonts w:ascii="Arial Narrow" w:eastAsia="Meiryo" w:hAnsi="Arial Narrow" w:cs="Arial"/>
          <w:b/>
          <w:sz w:val="22"/>
          <w:szCs w:val="22"/>
        </w:rPr>
      </w:pPr>
    </w:p>
    <w:p w14:paraId="42915A5A" w14:textId="0F59816F" w:rsidR="003E2945" w:rsidRDefault="003E2945" w:rsidP="00FB1D2F">
      <w:pPr>
        <w:autoSpaceDE w:val="0"/>
        <w:autoSpaceDN w:val="0"/>
        <w:adjustRightInd w:val="0"/>
        <w:jc w:val="both"/>
        <w:rPr>
          <w:rFonts w:ascii="Arial Narrow" w:eastAsia="Meiryo" w:hAnsi="Arial Narrow" w:cs="Arial"/>
          <w:b/>
          <w:sz w:val="22"/>
          <w:szCs w:val="22"/>
        </w:rPr>
      </w:pPr>
    </w:p>
    <w:p w14:paraId="77C73A5D" w14:textId="14D6E5F5" w:rsidR="003E2945" w:rsidRDefault="003E2945" w:rsidP="00FB1D2F">
      <w:pPr>
        <w:autoSpaceDE w:val="0"/>
        <w:autoSpaceDN w:val="0"/>
        <w:adjustRightInd w:val="0"/>
        <w:jc w:val="both"/>
        <w:rPr>
          <w:rFonts w:ascii="Arial Narrow" w:eastAsia="Meiryo" w:hAnsi="Arial Narrow" w:cs="Arial"/>
          <w:b/>
          <w:sz w:val="22"/>
          <w:szCs w:val="22"/>
        </w:rPr>
      </w:pPr>
    </w:p>
    <w:p w14:paraId="1340A539" w14:textId="470A175D" w:rsidR="003E2945" w:rsidRDefault="003E2945" w:rsidP="00FB1D2F">
      <w:pPr>
        <w:autoSpaceDE w:val="0"/>
        <w:autoSpaceDN w:val="0"/>
        <w:adjustRightInd w:val="0"/>
        <w:jc w:val="both"/>
        <w:rPr>
          <w:rFonts w:ascii="Arial Narrow" w:eastAsia="Meiryo" w:hAnsi="Arial Narrow" w:cs="Arial"/>
          <w:b/>
          <w:sz w:val="22"/>
          <w:szCs w:val="22"/>
        </w:rPr>
      </w:pPr>
    </w:p>
    <w:p w14:paraId="692F1915" w14:textId="6CADB37F" w:rsidR="003E2945" w:rsidRDefault="003E2945" w:rsidP="00FB1D2F">
      <w:pPr>
        <w:autoSpaceDE w:val="0"/>
        <w:autoSpaceDN w:val="0"/>
        <w:adjustRightInd w:val="0"/>
        <w:jc w:val="both"/>
        <w:rPr>
          <w:rFonts w:ascii="Arial Narrow" w:eastAsia="Meiryo" w:hAnsi="Arial Narrow" w:cs="Arial"/>
          <w:b/>
          <w:sz w:val="22"/>
          <w:szCs w:val="22"/>
        </w:rPr>
      </w:pPr>
    </w:p>
    <w:p w14:paraId="5ECC067F" w14:textId="3DF3F244" w:rsidR="003E2945" w:rsidRDefault="003E2945" w:rsidP="00FB1D2F">
      <w:pPr>
        <w:autoSpaceDE w:val="0"/>
        <w:autoSpaceDN w:val="0"/>
        <w:adjustRightInd w:val="0"/>
        <w:jc w:val="both"/>
        <w:rPr>
          <w:rFonts w:ascii="Arial Narrow" w:eastAsia="Meiryo" w:hAnsi="Arial Narrow" w:cs="Arial"/>
          <w:b/>
          <w:sz w:val="22"/>
          <w:szCs w:val="22"/>
        </w:rPr>
      </w:pPr>
    </w:p>
    <w:p w14:paraId="52A1E063" w14:textId="15C453C6" w:rsidR="003E2945" w:rsidRDefault="003E2945" w:rsidP="00FB1D2F">
      <w:pPr>
        <w:autoSpaceDE w:val="0"/>
        <w:autoSpaceDN w:val="0"/>
        <w:adjustRightInd w:val="0"/>
        <w:jc w:val="both"/>
        <w:rPr>
          <w:rFonts w:ascii="Arial Narrow" w:eastAsia="Meiryo" w:hAnsi="Arial Narrow" w:cs="Arial"/>
          <w:b/>
          <w:sz w:val="22"/>
          <w:szCs w:val="22"/>
        </w:rPr>
      </w:pPr>
    </w:p>
    <w:p w14:paraId="27CE92EC" w14:textId="44B76D7E" w:rsidR="003E2945" w:rsidRDefault="003E2945" w:rsidP="00FB1D2F">
      <w:pPr>
        <w:autoSpaceDE w:val="0"/>
        <w:autoSpaceDN w:val="0"/>
        <w:adjustRightInd w:val="0"/>
        <w:jc w:val="both"/>
        <w:rPr>
          <w:rFonts w:ascii="Arial Narrow" w:eastAsia="Meiryo" w:hAnsi="Arial Narrow" w:cs="Arial"/>
          <w:b/>
          <w:sz w:val="22"/>
          <w:szCs w:val="22"/>
        </w:rPr>
      </w:pPr>
    </w:p>
    <w:p w14:paraId="4BF0603A" w14:textId="2C951A19" w:rsidR="003E2945" w:rsidRDefault="003E2945" w:rsidP="00FB1D2F">
      <w:pPr>
        <w:autoSpaceDE w:val="0"/>
        <w:autoSpaceDN w:val="0"/>
        <w:adjustRightInd w:val="0"/>
        <w:jc w:val="both"/>
        <w:rPr>
          <w:rFonts w:ascii="Arial Narrow" w:eastAsia="Meiryo" w:hAnsi="Arial Narrow" w:cs="Arial"/>
          <w:b/>
          <w:sz w:val="22"/>
          <w:szCs w:val="22"/>
        </w:rPr>
      </w:pPr>
    </w:p>
    <w:p w14:paraId="4AE0EB83" w14:textId="77777777" w:rsidR="00FC4888" w:rsidRDefault="00FC4888" w:rsidP="00FB1D2F">
      <w:pPr>
        <w:autoSpaceDE w:val="0"/>
        <w:autoSpaceDN w:val="0"/>
        <w:adjustRightInd w:val="0"/>
        <w:jc w:val="both"/>
        <w:rPr>
          <w:rFonts w:ascii="Arial Narrow" w:eastAsia="Meiryo" w:hAnsi="Arial Narrow" w:cs="Arial"/>
          <w:b/>
          <w:sz w:val="22"/>
          <w:szCs w:val="22"/>
        </w:rPr>
      </w:pPr>
    </w:p>
    <w:p w14:paraId="6F16F411" w14:textId="24C4243D" w:rsidR="003E2945" w:rsidRDefault="003E2945" w:rsidP="00FB1D2F">
      <w:pPr>
        <w:autoSpaceDE w:val="0"/>
        <w:autoSpaceDN w:val="0"/>
        <w:adjustRightInd w:val="0"/>
        <w:jc w:val="both"/>
        <w:rPr>
          <w:rFonts w:ascii="Arial Narrow" w:eastAsia="Meiryo" w:hAnsi="Arial Narrow" w:cs="Arial"/>
          <w:b/>
          <w:sz w:val="22"/>
          <w:szCs w:val="22"/>
        </w:rPr>
      </w:pPr>
    </w:p>
    <w:p w14:paraId="441E2C29" w14:textId="13D7240C" w:rsidR="003E2945" w:rsidRDefault="003E2945" w:rsidP="00FB1D2F">
      <w:pPr>
        <w:autoSpaceDE w:val="0"/>
        <w:autoSpaceDN w:val="0"/>
        <w:adjustRightInd w:val="0"/>
        <w:jc w:val="both"/>
        <w:rPr>
          <w:rFonts w:ascii="Arial Narrow" w:eastAsia="Meiryo" w:hAnsi="Arial Narrow" w:cs="Arial"/>
          <w:b/>
          <w:sz w:val="22"/>
          <w:szCs w:val="22"/>
        </w:rPr>
      </w:pPr>
    </w:p>
    <w:p w14:paraId="3F8EA119" w14:textId="77777777" w:rsidR="0057183F" w:rsidRDefault="0057183F" w:rsidP="00FB1D2F">
      <w:pPr>
        <w:autoSpaceDE w:val="0"/>
        <w:autoSpaceDN w:val="0"/>
        <w:adjustRightInd w:val="0"/>
        <w:jc w:val="both"/>
        <w:rPr>
          <w:rFonts w:ascii="Arial Narrow" w:eastAsia="Meiryo" w:hAnsi="Arial Narrow" w:cs="Arial"/>
          <w:b/>
          <w:sz w:val="22"/>
          <w:szCs w:val="22"/>
        </w:rPr>
      </w:pPr>
    </w:p>
    <w:p w14:paraId="427D8211" w14:textId="5DC71386" w:rsidR="003E2945" w:rsidRDefault="003E2945" w:rsidP="00FB1D2F">
      <w:pPr>
        <w:autoSpaceDE w:val="0"/>
        <w:autoSpaceDN w:val="0"/>
        <w:adjustRightInd w:val="0"/>
        <w:jc w:val="both"/>
        <w:rPr>
          <w:rFonts w:ascii="Arial Narrow" w:eastAsia="Meiryo" w:hAnsi="Arial Narrow" w:cs="Arial"/>
          <w:b/>
          <w:sz w:val="22"/>
          <w:szCs w:val="22"/>
        </w:rPr>
      </w:pPr>
    </w:p>
    <w:p w14:paraId="3944D48C" w14:textId="77777777" w:rsidR="0057183F" w:rsidRPr="00CB4FED" w:rsidRDefault="0057183F" w:rsidP="00FB1D2F">
      <w:pPr>
        <w:autoSpaceDE w:val="0"/>
        <w:autoSpaceDN w:val="0"/>
        <w:adjustRightInd w:val="0"/>
        <w:jc w:val="both"/>
        <w:rPr>
          <w:rFonts w:ascii="Arial Narrow" w:eastAsia="Meiryo" w:hAnsi="Arial Narrow" w:cs="Arial"/>
          <w:b/>
          <w:sz w:val="22"/>
          <w:szCs w:val="22"/>
        </w:rPr>
      </w:pPr>
    </w:p>
    <w:p w14:paraId="2FB7D78B" w14:textId="789D026D" w:rsidR="008D7449" w:rsidRPr="0025522B" w:rsidRDefault="004B13A7" w:rsidP="00FB1D2F">
      <w:pPr>
        <w:pStyle w:val="Heading1"/>
        <w:keepNext/>
        <w:keepLines/>
        <w:numPr>
          <w:ilvl w:val="0"/>
          <w:numId w:val="1"/>
        </w:numPr>
        <w:snapToGrid w:val="0"/>
        <w:spacing w:before="120" w:beforeAutospacing="0" w:after="120" w:afterAutospacing="0"/>
        <w:jc w:val="both"/>
        <w:rPr>
          <w:rFonts w:ascii="Arial Narrow" w:eastAsia="Meiryo" w:hAnsi="Arial Narrow" w:cs="Arial"/>
          <w:b w:val="0"/>
          <w:bCs w:val="0"/>
          <w:sz w:val="20"/>
          <w:szCs w:val="20"/>
        </w:rPr>
      </w:pPr>
      <w:bookmarkStart w:id="0" w:name="_Toc135230989"/>
      <w:r w:rsidRPr="00CB4FED">
        <w:rPr>
          <w:rFonts w:ascii="Arial Narrow" w:eastAsia="Meiryo" w:hAnsi="Arial Narrow" w:cs="Arial"/>
          <w:color w:val="1F497D" w:themeColor="text2"/>
          <w:sz w:val="24"/>
          <w:szCs w:val="24"/>
        </w:rPr>
        <w:lastRenderedPageBreak/>
        <w:t>Key A</w:t>
      </w:r>
      <w:r w:rsidR="00376CAC" w:rsidRPr="00CB4FED">
        <w:rPr>
          <w:rFonts w:ascii="Arial Narrow" w:eastAsia="Meiryo" w:hAnsi="Arial Narrow" w:cs="Arial"/>
          <w:color w:val="1F497D" w:themeColor="text2"/>
          <w:sz w:val="24"/>
          <w:szCs w:val="24"/>
        </w:rPr>
        <w:t>ctivities</w:t>
      </w:r>
      <w:bookmarkEnd w:id="0"/>
      <w:r w:rsidR="0025522B">
        <w:rPr>
          <w:rFonts w:ascii="Arial Narrow" w:eastAsia="Meiryo" w:hAnsi="Arial Narrow" w:cs="Arial"/>
          <w:color w:val="1F497D" w:themeColor="text2"/>
          <w:sz w:val="24"/>
          <w:szCs w:val="24"/>
        </w:rPr>
        <w:t xml:space="preserve"> </w:t>
      </w:r>
      <w:r w:rsidR="0025522B" w:rsidRPr="0025522B">
        <w:rPr>
          <w:rFonts w:ascii="Arial Narrow" w:eastAsia="Meiryo" w:hAnsi="Arial Narrow" w:cs="Arial"/>
          <w:b w:val="0"/>
          <w:bCs w:val="0"/>
          <w:sz w:val="20"/>
          <w:szCs w:val="20"/>
        </w:rPr>
        <w:t>(max 2-4 lines on the title, date and venue of the event, purpose and results/outcomes)</w:t>
      </w:r>
    </w:p>
    <w:p w14:paraId="116CFF76" w14:textId="1D90FD8E" w:rsidR="00FB1D2F" w:rsidRPr="0057183F" w:rsidRDefault="00FB1D2F" w:rsidP="00FB1D2F">
      <w:pPr>
        <w:shd w:val="clear" w:color="auto" w:fill="FFFFFF"/>
        <w:jc w:val="both"/>
        <w:rPr>
          <w:rFonts w:ascii="Arial Narrow" w:hAnsi="Arial Narrow" w:cs="Arial"/>
          <w:b/>
          <w:bCs/>
          <w:i/>
          <w:iCs/>
          <w:sz w:val="2"/>
          <w:szCs w:val="2"/>
          <w:lang w:val="en-US"/>
        </w:rPr>
      </w:pPr>
    </w:p>
    <w:p w14:paraId="162B3211" w14:textId="55C58C8E" w:rsidR="00570119" w:rsidRPr="00741D05" w:rsidRDefault="00741D05" w:rsidP="00634BFB">
      <w:pPr>
        <w:pStyle w:val="ListParagraph"/>
        <w:numPr>
          <w:ilvl w:val="1"/>
          <w:numId w:val="27"/>
        </w:numPr>
        <w:jc w:val="both"/>
        <w:rPr>
          <w:rFonts w:ascii="Arial Narrow" w:eastAsia="Meiryo" w:hAnsi="Arial Narrow"/>
          <w:b/>
          <w:bCs/>
          <w:sz w:val="22"/>
          <w:szCs w:val="22"/>
        </w:rPr>
      </w:pPr>
      <w:r w:rsidRPr="00741D05">
        <w:rPr>
          <w:rFonts w:asciiTheme="majorBidi" w:hAnsiTheme="majorBidi" w:cstheme="majorBidi"/>
          <w:b/>
          <w:bCs/>
          <w:sz w:val="20"/>
          <w:szCs w:val="20"/>
        </w:rPr>
        <w:t xml:space="preserve">Technical assistance to improve the CRVS </w:t>
      </w:r>
      <w:r w:rsidRPr="00EC6139">
        <w:rPr>
          <w:rFonts w:asciiTheme="majorBidi" w:hAnsiTheme="majorBidi" w:cstheme="majorBidi"/>
          <w:b/>
          <w:bCs/>
          <w:sz w:val="20"/>
          <w:szCs w:val="20"/>
        </w:rPr>
        <w:t>in Togo</w:t>
      </w:r>
      <w:r w:rsidR="00EC6139" w:rsidRPr="00EC6139">
        <w:rPr>
          <w:rFonts w:asciiTheme="majorBidi" w:hAnsiTheme="majorBidi" w:cstheme="majorBidi"/>
          <w:b/>
          <w:bCs/>
          <w:sz w:val="20"/>
          <w:szCs w:val="20"/>
        </w:rPr>
        <w:t xml:space="preserve"> from 15-19 January 2023</w:t>
      </w:r>
    </w:p>
    <w:p w14:paraId="4D870BF9" w14:textId="24FD2F72" w:rsidR="002832C6" w:rsidRPr="00AB54B1" w:rsidRDefault="00741D05" w:rsidP="002832C6">
      <w:pPr>
        <w:jc w:val="both"/>
        <w:rPr>
          <w:rFonts w:asciiTheme="majorBidi" w:hAnsiTheme="majorBidi" w:cstheme="majorBidi"/>
          <w:sz w:val="20"/>
          <w:szCs w:val="20"/>
        </w:rPr>
      </w:pPr>
      <w:r w:rsidRPr="00AB54B1">
        <w:rPr>
          <w:rFonts w:asciiTheme="majorBidi" w:hAnsiTheme="majorBidi" w:cstheme="majorBidi"/>
          <w:sz w:val="20"/>
          <w:szCs w:val="20"/>
        </w:rPr>
        <w:t>The mission team conducted individual consultative meetings with government entities responsible for the operations of the CRVS and the UN entities.</w:t>
      </w:r>
      <w:r w:rsidR="002832C6" w:rsidRPr="00AB54B1">
        <w:rPr>
          <w:rFonts w:asciiTheme="majorBidi" w:hAnsiTheme="majorBidi" w:cstheme="majorBidi"/>
          <w:sz w:val="20"/>
          <w:szCs w:val="20"/>
        </w:rPr>
        <w:t xml:space="preserve"> As an outcome, the mission team provided recommendations for immediate actions that the country should take to improve the CRVS system. These include: (i) The need to undertake a comprehensive review of the civil registration legislation. Such a review should be preceded by analysis of CRVS business processes.; (ii) </w:t>
      </w:r>
      <w:r w:rsidRPr="00AB54B1">
        <w:rPr>
          <w:rFonts w:asciiTheme="majorBidi" w:hAnsiTheme="majorBidi" w:cstheme="majorBidi"/>
          <w:sz w:val="20"/>
          <w:szCs w:val="20"/>
        </w:rPr>
        <w:t>The</w:t>
      </w:r>
      <w:r w:rsidR="002832C6" w:rsidRPr="00AB54B1">
        <w:rPr>
          <w:rFonts w:asciiTheme="majorBidi" w:hAnsiTheme="majorBidi" w:cstheme="majorBidi"/>
          <w:sz w:val="20"/>
          <w:szCs w:val="20"/>
        </w:rPr>
        <w:t xml:space="preserve"> need for the </w:t>
      </w:r>
      <w:r w:rsidRPr="00AB54B1">
        <w:rPr>
          <w:rFonts w:asciiTheme="majorBidi" w:hAnsiTheme="majorBidi" w:cstheme="majorBidi"/>
          <w:sz w:val="20"/>
          <w:szCs w:val="20"/>
        </w:rPr>
        <w:t xml:space="preserve">country </w:t>
      </w:r>
      <w:r w:rsidR="002832C6" w:rsidRPr="00AB54B1">
        <w:rPr>
          <w:rFonts w:asciiTheme="majorBidi" w:hAnsiTheme="majorBidi" w:cstheme="majorBidi"/>
          <w:sz w:val="20"/>
          <w:szCs w:val="20"/>
        </w:rPr>
        <w:t xml:space="preserve">to develop a </w:t>
      </w:r>
      <w:r w:rsidRPr="00AB54B1">
        <w:rPr>
          <w:rFonts w:asciiTheme="majorBidi" w:hAnsiTheme="majorBidi" w:cstheme="majorBidi"/>
          <w:sz w:val="20"/>
          <w:szCs w:val="20"/>
        </w:rPr>
        <w:t>national strategic plan for CRVS</w:t>
      </w:r>
      <w:r w:rsidR="002832C6" w:rsidRPr="00AB54B1">
        <w:rPr>
          <w:rFonts w:asciiTheme="majorBidi" w:hAnsiTheme="majorBidi" w:cstheme="majorBidi"/>
          <w:sz w:val="20"/>
          <w:szCs w:val="20"/>
        </w:rPr>
        <w:t xml:space="preserve"> which should guide improvement efforts; and (iii) the need for capacity building of civil registrars in Togo including through rolling out an online training course. The mission also discussed considerations for use of tablets used during the 5th population census to increase civil registration coverage in remote areas. </w:t>
      </w:r>
    </w:p>
    <w:p w14:paraId="393D918B" w14:textId="77777777" w:rsidR="002832C6" w:rsidRDefault="002832C6" w:rsidP="002832C6">
      <w:pPr>
        <w:jc w:val="both"/>
        <w:rPr>
          <w:rFonts w:asciiTheme="majorBidi" w:hAnsiTheme="majorBidi" w:cstheme="majorBidi"/>
          <w:sz w:val="20"/>
          <w:szCs w:val="20"/>
        </w:rPr>
      </w:pPr>
    </w:p>
    <w:p w14:paraId="7E9DBFE6" w14:textId="77777777" w:rsidR="007E456D" w:rsidRDefault="007E456D" w:rsidP="007E456D">
      <w:pPr>
        <w:pStyle w:val="ListParagraph"/>
        <w:numPr>
          <w:ilvl w:val="1"/>
          <w:numId w:val="27"/>
        </w:numPr>
        <w:jc w:val="both"/>
        <w:rPr>
          <w:rFonts w:asciiTheme="majorBidi" w:hAnsiTheme="majorBidi" w:cstheme="majorBidi"/>
          <w:b/>
          <w:bCs/>
          <w:sz w:val="20"/>
          <w:szCs w:val="20"/>
        </w:rPr>
      </w:pPr>
      <w:bookmarkStart w:id="1" w:name="_Hlk142990538"/>
      <w:r w:rsidRPr="00F94F2A">
        <w:rPr>
          <w:rFonts w:asciiTheme="majorBidi" w:hAnsiTheme="majorBidi" w:cstheme="majorBidi"/>
          <w:b/>
          <w:bCs/>
          <w:sz w:val="20"/>
          <w:szCs w:val="20"/>
        </w:rPr>
        <w:t>Workshop on “Developing Implementation guides for CRVS systems Improvement”.</w:t>
      </w:r>
    </w:p>
    <w:p w14:paraId="1D0EB8E2" w14:textId="45B0A795" w:rsidR="00712BBF" w:rsidRDefault="00951799">
      <w:pPr>
        <w:pStyle w:val="ListParagraph"/>
        <w:numPr>
          <w:ilvl w:val="1"/>
          <w:numId w:val="45"/>
        </w:numPr>
        <w:spacing w:line="276" w:lineRule="auto"/>
        <w:rPr>
          <w:rFonts w:asciiTheme="majorBidi" w:hAnsiTheme="majorBidi" w:cstheme="majorBidi"/>
          <w:b/>
          <w:bCs/>
          <w:sz w:val="20"/>
          <w:szCs w:val="20"/>
        </w:rPr>
        <w:pPrChange w:id="2" w:author="Eileen Capilit" w:date="2024-03-20T15:24:00Z">
          <w:pPr>
            <w:pStyle w:val="ListParagraph"/>
            <w:spacing w:line="276" w:lineRule="auto"/>
            <w:ind w:left="1080"/>
          </w:pPr>
        </w:pPrChange>
      </w:pPr>
      <w:ins w:id="3" w:author="Eileen Capilit" w:date="2024-03-20T15:25:00Z">
        <w:r>
          <w:rPr>
            <w:rFonts w:asciiTheme="majorBidi" w:hAnsiTheme="majorBidi" w:cstheme="majorBidi"/>
            <w:b/>
            <w:bCs/>
            <w:sz w:val="20"/>
            <w:szCs w:val="20"/>
          </w:rPr>
          <w:t xml:space="preserve"> J</w:t>
        </w:r>
      </w:ins>
      <w:del w:id="4" w:author="Eileen Capilit" w:date="2024-03-20T15:24:00Z">
        <w:r w:rsidR="00712BBF" w:rsidRPr="00712BBF" w:rsidDel="00951799">
          <w:rPr>
            <w:rFonts w:asciiTheme="majorBidi" w:hAnsiTheme="majorBidi" w:cstheme="majorBidi"/>
            <w:b/>
            <w:bCs/>
            <w:sz w:val="20"/>
            <w:szCs w:val="20"/>
          </w:rPr>
          <w:delText>22-26 J</w:delText>
        </w:r>
      </w:del>
      <w:r w:rsidR="00712BBF" w:rsidRPr="00712BBF">
        <w:rPr>
          <w:rFonts w:asciiTheme="majorBidi" w:hAnsiTheme="majorBidi" w:cstheme="majorBidi"/>
          <w:b/>
          <w:bCs/>
          <w:sz w:val="20"/>
          <w:szCs w:val="20"/>
        </w:rPr>
        <w:t>anuary 2024</w:t>
      </w:r>
      <w:r w:rsidR="00712BBF">
        <w:rPr>
          <w:rFonts w:asciiTheme="majorBidi" w:hAnsiTheme="majorBidi" w:cstheme="majorBidi"/>
          <w:b/>
          <w:bCs/>
          <w:sz w:val="20"/>
          <w:szCs w:val="20"/>
        </w:rPr>
        <w:t xml:space="preserve">, </w:t>
      </w:r>
      <w:r w:rsidR="00712BBF" w:rsidRPr="00712BBF">
        <w:rPr>
          <w:rFonts w:asciiTheme="majorBidi" w:hAnsiTheme="majorBidi" w:cstheme="majorBidi"/>
          <w:b/>
          <w:bCs/>
          <w:sz w:val="20"/>
          <w:szCs w:val="20"/>
        </w:rPr>
        <w:t>Nairobi, Kenya</w:t>
      </w:r>
    </w:p>
    <w:p w14:paraId="668C4673" w14:textId="77777777" w:rsidR="00951799" w:rsidRDefault="007E4751" w:rsidP="00951799">
      <w:pPr>
        <w:jc w:val="both"/>
        <w:rPr>
          <w:ins w:id="5" w:author="Eileen Capilit" w:date="2024-03-20T15:24:00Z"/>
          <w:rFonts w:asciiTheme="majorBidi" w:hAnsiTheme="majorBidi" w:cstheme="majorBidi"/>
          <w:sz w:val="20"/>
          <w:szCs w:val="20"/>
        </w:rPr>
      </w:pPr>
      <w:r w:rsidRPr="00AB54B1">
        <w:rPr>
          <w:rFonts w:asciiTheme="majorBidi" w:hAnsiTheme="majorBidi" w:cstheme="majorBidi"/>
          <w:sz w:val="20"/>
          <w:szCs w:val="20"/>
        </w:rPr>
        <w:t>The workshop was attended by civil registration experts from 1</w:t>
      </w:r>
      <w:r w:rsidR="001E2D13" w:rsidRPr="00AB54B1">
        <w:rPr>
          <w:rFonts w:asciiTheme="majorBidi" w:hAnsiTheme="majorBidi" w:cstheme="majorBidi"/>
          <w:sz w:val="20"/>
          <w:szCs w:val="20"/>
        </w:rPr>
        <w:t>2</w:t>
      </w:r>
      <w:r w:rsidRPr="00AB54B1">
        <w:rPr>
          <w:rFonts w:asciiTheme="majorBidi" w:hAnsiTheme="majorBidi" w:cstheme="majorBidi"/>
          <w:sz w:val="20"/>
          <w:szCs w:val="20"/>
        </w:rPr>
        <w:t xml:space="preserve"> African countries</w:t>
      </w:r>
      <w:r w:rsidR="001E2D13" w:rsidRPr="00AB54B1">
        <w:rPr>
          <w:rStyle w:val="FootnoteReference"/>
          <w:rFonts w:asciiTheme="majorBidi" w:hAnsiTheme="majorBidi" w:cstheme="majorBidi"/>
          <w:sz w:val="20"/>
          <w:szCs w:val="20"/>
        </w:rPr>
        <w:footnoteReference w:id="1"/>
      </w:r>
      <w:r w:rsidRPr="00AB54B1">
        <w:rPr>
          <w:rFonts w:asciiTheme="majorBidi" w:hAnsiTheme="majorBidi" w:cstheme="majorBidi"/>
          <w:sz w:val="20"/>
          <w:szCs w:val="20"/>
        </w:rPr>
        <w:t xml:space="preserve"> and members of the regional CRVS core group</w:t>
      </w:r>
      <w:r w:rsidR="001E2D13" w:rsidRPr="00AB54B1">
        <w:rPr>
          <w:rStyle w:val="FootnoteReference"/>
          <w:rFonts w:asciiTheme="majorBidi" w:hAnsiTheme="majorBidi" w:cstheme="majorBidi"/>
          <w:sz w:val="20"/>
          <w:szCs w:val="20"/>
        </w:rPr>
        <w:footnoteReference w:id="2"/>
      </w:r>
      <w:r w:rsidRPr="00AB54B1">
        <w:rPr>
          <w:rFonts w:asciiTheme="majorBidi" w:hAnsiTheme="majorBidi" w:cstheme="majorBidi"/>
          <w:sz w:val="20"/>
          <w:szCs w:val="20"/>
        </w:rPr>
        <w:t xml:space="preserve">. The </w:t>
      </w:r>
      <w:r w:rsidR="00040660" w:rsidRPr="00AB54B1">
        <w:rPr>
          <w:rFonts w:asciiTheme="majorBidi" w:hAnsiTheme="majorBidi" w:cstheme="majorBidi"/>
          <w:sz w:val="20"/>
          <w:szCs w:val="20"/>
        </w:rPr>
        <w:t>key outcomes of the workshop include:(i) the o</w:t>
      </w:r>
      <w:r w:rsidRPr="00AB54B1">
        <w:rPr>
          <w:rFonts w:asciiTheme="majorBidi" w:hAnsiTheme="majorBidi" w:cstheme="majorBidi"/>
          <w:sz w:val="20"/>
          <w:szCs w:val="20"/>
        </w:rPr>
        <w:t>rientation of participants on existing CRVS guidelines for implementation in the African context</w:t>
      </w:r>
      <w:r w:rsidR="00040660" w:rsidRPr="00AB54B1">
        <w:rPr>
          <w:rStyle w:val="FootnoteReference"/>
          <w:rFonts w:asciiTheme="majorBidi" w:hAnsiTheme="majorBidi" w:cstheme="majorBidi"/>
          <w:sz w:val="20"/>
          <w:szCs w:val="20"/>
        </w:rPr>
        <w:footnoteReference w:id="3"/>
      </w:r>
      <w:r w:rsidRPr="00AB54B1">
        <w:rPr>
          <w:rFonts w:asciiTheme="majorBidi" w:hAnsiTheme="majorBidi" w:cstheme="majorBidi"/>
        </w:rPr>
        <w:t>;</w:t>
      </w:r>
      <w:r w:rsidR="00040660" w:rsidRPr="00AB54B1">
        <w:rPr>
          <w:rFonts w:asciiTheme="majorBidi" w:hAnsiTheme="majorBidi" w:cstheme="majorBidi"/>
        </w:rPr>
        <w:t xml:space="preserve"> (ii) </w:t>
      </w:r>
      <w:r w:rsidR="00040660" w:rsidRPr="00AB54B1">
        <w:rPr>
          <w:rFonts w:asciiTheme="majorBidi" w:hAnsiTheme="majorBidi" w:cstheme="majorBidi"/>
          <w:sz w:val="20"/>
          <w:szCs w:val="20"/>
        </w:rPr>
        <w:t xml:space="preserve">identification of areas for which </w:t>
      </w:r>
      <w:r w:rsidRPr="00AB54B1">
        <w:rPr>
          <w:rFonts w:asciiTheme="majorBidi" w:hAnsiTheme="majorBidi" w:cstheme="majorBidi"/>
          <w:sz w:val="20"/>
          <w:szCs w:val="20"/>
        </w:rPr>
        <w:t xml:space="preserve"> new guidelines are required including specific topics that the new guidelines should address;</w:t>
      </w:r>
      <w:r w:rsidR="00040660" w:rsidRPr="00AB54B1">
        <w:rPr>
          <w:rFonts w:asciiTheme="majorBidi" w:hAnsiTheme="majorBidi" w:cstheme="majorBidi"/>
          <w:sz w:val="20"/>
          <w:szCs w:val="20"/>
        </w:rPr>
        <w:t xml:space="preserve"> (iii) a</w:t>
      </w:r>
      <w:r w:rsidRPr="00AB54B1">
        <w:rPr>
          <w:rFonts w:asciiTheme="majorBidi" w:hAnsiTheme="majorBidi" w:cstheme="majorBidi"/>
          <w:sz w:val="20"/>
          <w:szCs w:val="20"/>
        </w:rPr>
        <w:t xml:space="preserve">n agreement </w:t>
      </w:r>
      <w:r w:rsidR="00040660" w:rsidRPr="00AB54B1">
        <w:rPr>
          <w:rFonts w:asciiTheme="majorBidi" w:hAnsiTheme="majorBidi" w:cstheme="majorBidi"/>
          <w:sz w:val="20"/>
          <w:szCs w:val="20"/>
        </w:rPr>
        <w:t>by</w:t>
      </w:r>
      <w:r w:rsidRPr="00AB54B1">
        <w:rPr>
          <w:rFonts w:asciiTheme="majorBidi" w:hAnsiTheme="majorBidi" w:cstheme="majorBidi"/>
          <w:sz w:val="20"/>
          <w:szCs w:val="20"/>
        </w:rPr>
        <w:t xml:space="preserve"> partners on the need to coordinate in the development of resources including in the development of new resources;</w:t>
      </w:r>
      <w:r w:rsidR="00040660" w:rsidRPr="00AB54B1">
        <w:rPr>
          <w:rFonts w:asciiTheme="majorBidi" w:hAnsiTheme="majorBidi" w:cstheme="majorBidi"/>
          <w:sz w:val="20"/>
          <w:szCs w:val="20"/>
        </w:rPr>
        <w:t xml:space="preserve"> (iv) recognition of the importance of the APAI-CRVS Secretariat in regional CRVS knowledge management. A meeting of the </w:t>
      </w:r>
      <w:r w:rsidRPr="00AB54B1">
        <w:rPr>
          <w:rFonts w:asciiTheme="majorBidi" w:hAnsiTheme="majorBidi" w:cstheme="majorBidi"/>
          <w:sz w:val="20"/>
          <w:szCs w:val="20"/>
        </w:rPr>
        <w:t>APAI-CRVS core group</w:t>
      </w:r>
      <w:r w:rsidR="00040660" w:rsidRPr="00AB54B1">
        <w:rPr>
          <w:rFonts w:asciiTheme="majorBidi" w:hAnsiTheme="majorBidi" w:cstheme="majorBidi"/>
          <w:sz w:val="20"/>
          <w:szCs w:val="20"/>
        </w:rPr>
        <w:t xml:space="preserve"> and the APAI-CRVS digitalisation working group was held along the sidelines of the workshop.</w:t>
      </w:r>
      <w:r w:rsidRPr="00AB54B1">
        <w:rPr>
          <w:rFonts w:asciiTheme="majorBidi" w:hAnsiTheme="majorBidi" w:cstheme="majorBidi"/>
          <w:sz w:val="20"/>
          <w:szCs w:val="20"/>
        </w:rPr>
        <w:t xml:space="preserve"> </w:t>
      </w:r>
      <w:ins w:id="6" w:author="Eileen Capilit" w:date="2024-03-20T15:24:00Z">
        <w:r w:rsidR="00951799">
          <w:rPr>
            <w:rFonts w:asciiTheme="majorBidi" w:hAnsiTheme="majorBidi" w:cstheme="majorBidi"/>
            <w:sz w:val="20"/>
            <w:szCs w:val="20"/>
          </w:rPr>
          <w:t xml:space="preserve"> </w:t>
        </w:r>
      </w:ins>
    </w:p>
    <w:p w14:paraId="1D396715" w14:textId="77777777" w:rsidR="00951799" w:rsidRDefault="00951799" w:rsidP="00951799">
      <w:pPr>
        <w:jc w:val="both"/>
        <w:rPr>
          <w:ins w:id="7" w:author="Eileen Capilit" w:date="2024-03-20T15:24:00Z"/>
          <w:rFonts w:asciiTheme="majorBidi" w:hAnsiTheme="majorBidi" w:cstheme="majorBidi"/>
          <w:sz w:val="20"/>
          <w:szCs w:val="20"/>
        </w:rPr>
      </w:pPr>
    </w:p>
    <w:p w14:paraId="26D4CC33" w14:textId="5A530F48" w:rsidR="00951799" w:rsidRPr="00951799" w:rsidRDefault="00951799">
      <w:pPr>
        <w:spacing w:line="276" w:lineRule="auto"/>
        <w:rPr>
          <w:ins w:id="8" w:author="Eileen Capilit" w:date="2024-03-20T15:24:00Z"/>
          <w:rFonts w:asciiTheme="majorBidi" w:hAnsiTheme="majorBidi" w:cstheme="majorBidi"/>
          <w:b/>
          <w:bCs/>
          <w:sz w:val="20"/>
          <w:szCs w:val="20"/>
          <w:rPrChange w:id="9" w:author="Eileen Capilit" w:date="2024-03-20T15:25:00Z">
            <w:rPr>
              <w:ins w:id="10" w:author="Eileen Capilit" w:date="2024-03-20T15:24:00Z"/>
            </w:rPr>
          </w:rPrChange>
        </w:rPr>
        <w:pPrChange w:id="11" w:author="Eileen Capilit" w:date="2024-03-20T15:25:00Z">
          <w:pPr>
            <w:pStyle w:val="ListParagraph"/>
            <w:numPr>
              <w:ilvl w:val="1"/>
              <w:numId w:val="45"/>
            </w:numPr>
            <w:spacing w:line="276" w:lineRule="auto"/>
            <w:ind w:left="1550" w:hanging="470"/>
          </w:pPr>
        </w:pPrChange>
      </w:pPr>
    </w:p>
    <w:p w14:paraId="388C40DC" w14:textId="2B4346C2" w:rsidR="00951799" w:rsidRPr="00951799" w:rsidRDefault="00951799">
      <w:pPr>
        <w:pStyle w:val="ListParagraph"/>
        <w:numPr>
          <w:ilvl w:val="1"/>
          <w:numId w:val="27"/>
        </w:numPr>
        <w:jc w:val="both"/>
        <w:rPr>
          <w:ins w:id="12" w:author="Eileen Capilit" w:date="2024-03-20T15:26:00Z"/>
          <w:rFonts w:asciiTheme="majorBidi" w:hAnsiTheme="majorBidi" w:cstheme="majorBidi"/>
          <w:b/>
          <w:bCs/>
          <w:sz w:val="20"/>
          <w:szCs w:val="20"/>
          <w:highlight w:val="yellow"/>
          <w:rPrChange w:id="13" w:author="Eileen Capilit" w:date="2024-03-20T15:31:00Z">
            <w:rPr>
              <w:ins w:id="14" w:author="Eileen Capilit" w:date="2024-03-20T15:26:00Z"/>
              <w:rFonts w:ascii="Arial Narrow" w:eastAsia="Meiryo" w:hAnsi="Arial Narrow"/>
              <w:b/>
              <w:bCs/>
              <w:sz w:val="22"/>
              <w:szCs w:val="22"/>
            </w:rPr>
          </w:rPrChange>
        </w:rPr>
        <w:pPrChange w:id="15" w:author="Eileen Capilit" w:date="2024-03-20T15:26:00Z">
          <w:pPr>
            <w:pStyle w:val="ListParagraph"/>
            <w:numPr>
              <w:ilvl w:val="1"/>
              <w:numId w:val="47"/>
            </w:numPr>
            <w:ind w:left="1080" w:hanging="360"/>
            <w:jc w:val="both"/>
          </w:pPr>
        </w:pPrChange>
      </w:pPr>
      <w:ins w:id="16" w:author="Eileen Capilit" w:date="2024-03-20T15:26:00Z">
        <w:r w:rsidRPr="00951799">
          <w:rPr>
            <w:rFonts w:asciiTheme="majorBidi" w:hAnsiTheme="majorBidi" w:cstheme="majorBidi"/>
            <w:b/>
            <w:bCs/>
            <w:sz w:val="20"/>
            <w:szCs w:val="20"/>
            <w:highlight w:val="yellow"/>
            <w:rPrChange w:id="17" w:author="Eileen Capilit" w:date="2024-03-20T15:31:00Z">
              <w:rPr>
                <w:rFonts w:asciiTheme="majorBidi" w:hAnsiTheme="majorBidi" w:cstheme="majorBidi"/>
                <w:b/>
                <w:bCs/>
                <w:sz w:val="20"/>
                <w:szCs w:val="20"/>
              </w:rPr>
            </w:rPrChange>
          </w:rPr>
          <w:t xml:space="preserve">Global Strategy for the Improvement of Agricultural and Rural Statistics Phase </w:t>
        </w:r>
      </w:ins>
      <w:ins w:id="18" w:author="Eileen Capilit" w:date="2024-03-20T15:27:00Z">
        <w:r w:rsidRPr="00951799">
          <w:rPr>
            <w:rFonts w:asciiTheme="majorBidi" w:hAnsiTheme="majorBidi" w:cstheme="majorBidi"/>
            <w:b/>
            <w:bCs/>
            <w:sz w:val="20"/>
            <w:szCs w:val="20"/>
            <w:highlight w:val="yellow"/>
            <w:rPrChange w:id="19" w:author="Eileen Capilit" w:date="2024-03-20T15:31:00Z">
              <w:rPr>
                <w:rFonts w:asciiTheme="majorBidi" w:hAnsiTheme="majorBidi" w:cstheme="majorBidi"/>
                <w:b/>
                <w:bCs/>
                <w:sz w:val="20"/>
                <w:szCs w:val="20"/>
              </w:rPr>
            </w:rPrChange>
          </w:rPr>
          <w:t>II</w:t>
        </w:r>
      </w:ins>
    </w:p>
    <w:p w14:paraId="03CABF8A" w14:textId="77777777" w:rsidR="00951799" w:rsidRPr="00951799" w:rsidRDefault="00951799" w:rsidP="00951799">
      <w:pPr>
        <w:jc w:val="both"/>
        <w:rPr>
          <w:ins w:id="20" w:author="Eileen Capilit" w:date="2024-03-20T15:24:00Z"/>
          <w:rFonts w:asciiTheme="majorBidi" w:hAnsiTheme="majorBidi" w:cstheme="majorBidi"/>
          <w:sz w:val="20"/>
          <w:szCs w:val="20"/>
          <w:highlight w:val="yellow"/>
          <w:rPrChange w:id="21" w:author="Eileen Capilit" w:date="2024-03-20T15:31:00Z">
            <w:rPr>
              <w:ins w:id="22" w:author="Eileen Capilit" w:date="2024-03-20T15:24:00Z"/>
              <w:rFonts w:asciiTheme="majorBidi" w:hAnsiTheme="majorBidi" w:cstheme="majorBidi"/>
              <w:sz w:val="20"/>
              <w:szCs w:val="20"/>
            </w:rPr>
          </w:rPrChange>
        </w:rPr>
      </w:pPr>
    </w:p>
    <w:p w14:paraId="549EEC16" w14:textId="0BDBBF0E" w:rsidR="00951799" w:rsidRDefault="00951799">
      <w:pPr>
        <w:jc w:val="both"/>
        <w:rPr>
          <w:ins w:id="23" w:author="Angela Kiconco" w:date="2024-03-21T20:21:00Z"/>
          <w:rFonts w:asciiTheme="majorBidi" w:hAnsiTheme="majorBidi" w:cstheme="majorBidi"/>
          <w:sz w:val="20"/>
          <w:szCs w:val="20"/>
        </w:rPr>
      </w:pPr>
      <w:ins w:id="24" w:author="Eileen Capilit" w:date="2024-03-20T15:24:00Z">
        <w:r w:rsidRPr="00951799">
          <w:rPr>
            <w:rFonts w:asciiTheme="majorBidi" w:hAnsiTheme="majorBidi" w:cstheme="majorBidi"/>
            <w:sz w:val="20"/>
            <w:szCs w:val="20"/>
            <w:highlight w:val="yellow"/>
            <w:rPrChange w:id="25" w:author="Eileen Capilit" w:date="2024-03-20T15:31:00Z">
              <w:rPr/>
            </w:rPrChange>
          </w:rPr>
          <w:t xml:space="preserve">Together with implementing partners in three statistical training centres (ENSAE – Senegal, ENSEA-Cote d’Ivoire, and EASTC, Tanzania), ACS continues to support and coordinate the provision of Master's in Agricultural Statistics to 48 scholars (42% female) from NSOs and agricultural line ministries of 24 member states. </w:t>
        </w:r>
      </w:ins>
      <w:ins w:id="26" w:author="Eileen Capilit" w:date="2024-03-20T15:27:00Z">
        <w:r w:rsidRPr="00951799">
          <w:rPr>
            <w:rFonts w:asciiTheme="majorBidi" w:hAnsiTheme="majorBidi" w:cstheme="majorBidi"/>
            <w:sz w:val="20"/>
            <w:szCs w:val="20"/>
            <w:highlight w:val="yellow"/>
            <w:rPrChange w:id="27" w:author="Eileen Capilit" w:date="2024-03-20T15:31:00Z">
              <w:rPr>
                <w:rFonts w:asciiTheme="majorBidi" w:hAnsiTheme="majorBidi" w:cstheme="majorBidi"/>
                <w:sz w:val="20"/>
                <w:szCs w:val="20"/>
              </w:rPr>
            </w:rPrChange>
          </w:rPr>
          <w:t xml:space="preserve">All </w:t>
        </w:r>
      </w:ins>
      <w:ins w:id="28" w:author="Eileen Capilit" w:date="2024-03-20T15:24:00Z">
        <w:r w:rsidRPr="00951799">
          <w:rPr>
            <w:rFonts w:asciiTheme="majorBidi" w:hAnsiTheme="majorBidi" w:cstheme="majorBidi"/>
            <w:sz w:val="20"/>
            <w:szCs w:val="20"/>
            <w:highlight w:val="yellow"/>
            <w:rPrChange w:id="29" w:author="Eileen Capilit" w:date="2024-03-20T15:31:00Z">
              <w:rPr/>
            </w:rPrChange>
          </w:rPr>
          <w:t>48 beneficiaries</w:t>
        </w:r>
      </w:ins>
      <w:ins w:id="30" w:author="Eileen Capilit" w:date="2024-03-20T15:27:00Z">
        <w:r w:rsidRPr="00951799">
          <w:rPr>
            <w:rFonts w:asciiTheme="majorBidi" w:hAnsiTheme="majorBidi" w:cstheme="majorBidi"/>
            <w:sz w:val="20"/>
            <w:szCs w:val="20"/>
            <w:highlight w:val="yellow"/>
            <w:rPrChange w:id="31" w:author="Eileen Capilit" w:date="2024-03-20T15:31:00Z">
              <w:rPr>
                <w:rFonts w:asciiTheme="majorBidi" w:hAnsiTheme="majorBidi" w:cstheme="majorBidi"/>
                <w:sz w:val="20"/>
                <w:szCs w:val="20"/>
              </w:rPr>
            </w:rPrChange>
          </w:rPr>
          <w:t xml:space="preserve"> completed their </w:t>
        </w:r>
      </w:ins>
      <w:ins w:id="32" w:author="Eileen Capilit" w:date="2024-03-20T15:31:00Z">
        <w:r w:rsidRPr="00951799">
          <w:rPr>
            <w:rFonts w:asciiTheme="majorBidi" w:hAnsiTheme="majorBidi" w:cstheme="majorBidi"/>
            <w:sz w:val="20"/>
            <w:szCs w:val="20"/>
            <w:highlight w:val="yellow"/>
            <w:rPrChange w:id="33" w:author="Eileen Capilit" w:date="2024-03-20T15:31:00Z">
              <w:rPr>
                <w:rFonts w:asciiTheme="majorBidi" w:hAnsiTheme="majorBidi" w:cstheme="majorBidi"/>
                <w:sz w:val="20"/>
                <w:szCs w:val="20"/>
              </w:rPr>
            </w:rPrChange>
          </w:rPr>
          <w:t>master’s</w:t>
        </w:r>
      </w:ins>
      <w:ins w:id="34" w:author="Eileen Capilit" w:date="2024-03-20T15:28:00Z">
        <w:r w:rsidRPr="00951799">
          <w:rPr>
            <w:rFonts w:asciiTheme="majorBidi" w:hAnsiTheme="majorBidi" w:cstheme="majorBidi"/>
            <w:sz w:val="20"/>
            <w:szCs w:val="20"/>
            <w:highlight w:val="yellow"/>
            <w:rPrChange w:id="35" w:author="Eileen Capilit" w:date="2024-03-20T15:31:00Z">
              <w:rPr>
                <w:rFonts w:asciiTheme="majorBidi" w:hAnsiTheme="majorBidi" w:cstheme="majorBidi"/>
                <w:sz w:val="20"/>
                <w:szCs w:val="20"/>
              </w:rPr>
            </w:rPrChange>
          </w:rPr>
          <w:t xml:space="preserve"> as follows: </w:t>
        </w:r>
      </w:ins>
      <w:ins w:id="36" w:author="Eileen Capilit" w:date="2024-03-20T15:24:00Z">
        <w:r w:rsidRPr="00951799">
          <w:rPr>
            <w:rFonts w:asciiTheme="majorBidi" w:hAnsiTheme="majorBidi" w:cstheme="majorBidi"/>
            <w:sz w:val="20"/>
            <w:szCs w:val="20"/>
            <w:highlight w:val="yellow"/>
            <w:rPrChange w:id="37" w:author="Eileen Capilit" w:date="2024-03-20T15:31:00Z">
              <w:rPr/>
            </w:rPrChange>
          </w:rPr>
          <w:t>twenty-four (24) scholars from Eastern Africa Statistical Training Centre (EASTC) graduated in November</w:t>
        </w:r>
      </w:ins>
      <w:ins w:id="38" w:author="Eileen Capilit" w:date="2024-03-20T15:28:00Z">
        <w:r w:rsidRPr="00951799">
          <w:rPr>
            <w:rFonts w:asciiTheme="majorBidi" w:hAnsiTheme="majorBidi" w:cstheme="majorBidi"/>
            <w:sz w:val="20"/>
            <w:szCs w:val="20"/>
            <w:highlight w:val="yellow"/>
            <w:rPrChange w:id="39" w:author="Eileen Capilit" w:date="2024-03-20T15:31:00Z">
              <w:rPr>
                <w:rFonts w:asciiTheme="majorBidi" w:hAnsiTheme="majorBidi" w:cstheme="majorBidi"/>
                <w:sz w:val="20"/>
                <w:szCs w:val="20"/>
              </w:rPr>
            </w:rPrChange>
          </w:rPr>
          <w:t xml:space="preserve"> 2023; 12 each from ENSEA an ENSAE</w:t>
        </w:r>
      </w:ins>
      <w:ins w:id="40" w:author="Eileen Capilit" w:date="2024-03-20T15:27:00Z">
        <w:r w:rsidRPr="00951799">
          <w:rPr>
            <w:rFonts w:asciiTheme="majorBidi" w:hAnsiTheme="majorBidi" w:cstheme="majorBidi"/>
            <w:sz w:val="20"/>
            <w:szCs w:val="20"/>
            <w:highlight w:val="yellow"/>
            <w:rPrChange w:id="41" w:author="Eileen Capilit" w:date="2024-03-20T15:31:00Z">
              <w:rPr>
                <w:rFonts w:asciiTheme="majorBidi" w:hAnsiTheme="majorBidi" w:cstheme="majorBidi"/>
                <w:sz w:val="20"/>
                <w:szCs w:val="20"/>
              </w:rPr>
            </w:rPrChange>
          </w:rPr>
          <w:t xml:space="preserve"> </w:t>
        </w:r>
      </w:ins>
      <w:ins w:id="42" w:author="Eileen Capilit" w:date="2024-03-20T15:28:00Z">
        <w:r w:rsidRPr="00951799">
          <w:rPr>
            <w:rFonts w:asciiTheme="majorBidi" w:hAnsiTheme="majorBidi" w:cstheme="majorBidi"/>
            <w:sz w:val="20"/>
            <w:szCs w:val="20"/>
            <w:highlight w:val="yellow"/>
            <w:rPrChange w:id="43" w:author="Eileen Capilit" w:date="2024-03-20T15:31:00Z">
              <w:rPr>
                <w:rFonts w:asciiTheme="majorBidi" w:hAnsiTheme="majorBidi" w:cstheme="majorBidi"/>
                <w:sz w:val="20"/>
                <w:szCs w:val="20"/>
              </w:rPr>
            </w:rPrChange>
          </w:rPr>
          <w:t xml:space="preserve">in December </w:t>
        </w:r>
      </w:ins>
      <w:ins w:id="44" w:author="Eileen Capilit" w:date="2024-03-20T15:29:00Z">
        <w:r w:rsidRPr="00951799">
          <w:rPr>
            <w:rFonts w:asciiTheme="majorBidi" w:hAnsiTheme="majorBidi" w:cstheme="majorBidi"/>
            <w:sz w:val="20"/>
            <w:szCs w:val="20"/>
            <w:highlight w:val="yellow"/>
            <w:rPrChange w:id="45" w:author="Eileen Capilit" w:date="2024-03-20T15:31:00Z">
              <w:rPr>
                <w:rFonts w:asciiTheme="majorBidi" w:hAnsiTheme="majorBidi" w:cstheme="majorBidi"/>
                <w:sz w:val="20"/>
                <w:szCs w:val="20"/>
              </w:rPr>
            </w:rPrChange>
          </w:rPr>
          <w:t xml:space="preserve">2023 </w:t>
        </w:r>
      </w:ins>
      <w:ins w:id="46" w:author="Eileen Capilit" w:date="2024-03-20T15:28:00Z">
        <w:r w:rsidRPr="00951799">
          <w:rPr>
            <w:rFonts w:asciiTheme="majorBidi" w:hAnsiTheme="majorBidi" w:cstheme="majorBidi"/>
            <w:sz w:val="20"/>
            <w:szCs w:val="20"/>
            <w:highlight w:val="yellow"/>
            <w:rPrChange w:id="47" w:author="Eileen Capilit" w:date="2024-03-20T15:31:00Z">
              <w:rPr>
                <w:rFonts w:asciiTheme="majorBidi" w:hAnsiTheme="majorBidi" w:cstheme="majorBidi"/>
                <w:sz w:val="20"/>
                <w:szCs w:val="20"/>
              </w:rPr>
            </w:rPrChange>
          </w:rPr>
          <w:t>and January 2024</w:t>
        </w:r>
      </w:ins>
      <w:ins w:id="48" w:author="Eileen Capilit" w:date="2024-03-20T15:29:00Z">
        <w:r w:rsidRPr="00951799">
          <w:rPr>
            <w:rFonts w:asciiTheme="majorBidi" w:hAnsiTheme="majorBidi" w:cstheme="majorBidi"/>
            <w:sz w:val="20"/>
            <w:szCs w:val="20"/>
            <w:highlight w:val="yellow"/>
            <w:rPrChange w:id="49" w:author="Eileen Capilit" w:date="2024-03-20T15:31:00Z">
              <w:rPr>
                <w:rFonts w:asciiTheme="majorBidi" w:hAnsiTheme="majorBidi" w:cstheme="majorBidi"/>
                <w:sz w:val="20"/>
                <w:szCs w:val="20"/>
              </w:rPr>
            </w:rPrChange>
          </w:rPr>
          <w:t>.</w:t>
        </w:r>
      </w:ins>
      <w:ins w:id="50" w:author="Eileen Capilit" w:date="2024-03-20T15:28:00Z">
        <w:r w:rsidRPr="00951799">
          <w:rPr>
            <w:rFonts w:asciiTheme="majorBidi" w:hAnsiTheme="majorBidi" w:cstheme="majorBidi"/>
            <w:sz w:val="20"/>
            <w:szCs w:val="20"/>
            <w:highlight w:val="yellow"/>
            <w:rPrChange w:id="51" w:author="Eileen Capilit" w:date="2024-03-20T15:31:00Z">
              <w:rPr>
                <w:rFonts w:asciiTheme="majorBidi" w:hAnsiTheme="majorBidi" w:cstheme="majorBidi"/>
                <w:sz w:val="20"/>
                <w:szCs w:val="20"/>
              </w:rPr>
            </w:rPrChange>
          </w:rPr>
          <w:t xml:space="preserve"> </w:t>
        </w:r>
      </w:ins>
      <w:ins w:id="52" w:author="Eileen Capilit" w:date="2024-03-20T15:29:00Z">
        <w:r w:rsidRPr="00951799">
          <w:rPr>
            <w:rFonts w:asciiTheme="majorBidi" w:hAnsiTheme="majorBidi" w:cstheme="majorBidi"/>
            <w:sz w:val="20"/>
            <w:szCs w:val="20"/>
            <w:highlight w:val="yellow"/>
            <w:rPrChange w:id="53" w:author="Eileen Capilit" w:date="2024-03-20T15:31:00Z">
              <w:rPr>
                <w:rFonts w:asciiTheme="majorBidi" w:hAnsiTheme="majorBidi" w:cstheme="majorBidi"/>
                <w:sz w:val="20"/>
                <w:szCs w:val="20"/>
              </w:rPr>
            </w:rPrChange>
          </w:rPr>
          <w:t xml:space="preserve">Except for the Sudanese scholars who were given fellowship grants to continue further training at </w:t>
        </w:r>
      </w:ins>
      <w:ins w:id="54" w:author="Eileen Capilit" w:date="2024-03-20T15:30:00Z">
        <w:r w:rsidRPr="00951799">
          <w:rPr>
            <w:rFonts w:asciiTheme="majorBidi" w:hAnsiTheme="majorBidi" w:cstheme="majorBidi"/>
            <w:sz w:val="20"/>
            <w:szCs w:val="20"/>
            <w:highlight w:val="yellow"/>
            <w:rPrChange w:id="55" w:author="Eileen Capilit" w:date="2024-03-20T15:31:00Z">
              <w:rPr>
                <w:rFonts w:asciiTheme="majorBidi" w:hAnsiTheme="majorBidi" w:cstheme="majorBidi"/>
                <w:sz w:val="20"/>
                <w:szCs w:val="20"/>
              </w:rPr>
            </w:rPrChange>
          </w:rPr>
          <w:t xml:space="preserve">the </w:t>
        </w:r>
      </w:ins>
      <w:ins w:id="56" w:author="Eileen Capilit" w:date="2024-03-20T15:29:00Z">
        <w:r w:rsidRPr="00951799">
          <w:rPr>
            <w:rFonts w:asciiTheme="majorBidi" w:hAnsiTheme="majorBidi" w:cstheme="majorBidi"/>
            <w:sz w:val="20"/>
            <w:szCs w:val="20"/>
            <w:highlight w:val="yellow"/>
            <w:rPrChange w:id="57" w:author="Eileen Capilit" w:date="2024-03-20T15:31:00Z">
              <w:rPr>
                <w:rFonts w:asciiTheme="majorBidi" w:hAnsiTheme="majorBidi" w:cstheme="majorBidi"/>
                <w:sz w:val="20"/>
                <w:szCs w:val="20"/>
              </w:rPr>
            </w:rPrChange>
          </w:rPr>
          <w:t>EASTC</w:t>
        </w:r>
      </w:ins>
      <w:ins w:id="58" w:author="Eileen Capilit" w:date="2024-03-20T15:30:00Z">
        <w:r w:rsidRPr="00951799">
          <w:rPr>
            <w:rFonts w:asciiTheme="majorBidi" w:hAnsiTheme="majorBidi" w:cstheme="majorBidi"/>
            <w:sz w:val="20"/>
            <w:szCs w:val="20"/>
            <w:highlight w:val="yellow"/>
            <w:rPrChange w:id="59" w:author="Eileen Capilit" w:date="2024-03-20T15:31:00Z">
              <w:rPr>
                <w:rFonts w:asciiTheme="majorBidi" w:hAnsiTheme="majorBidi" w:cstheme="majorBidi"/>
                <w:sz w:val="20"/>
                <w:szCs w:val="20"/>
              </w:rPr>
            </w:rPrChange>
          </w:rPr>
          <w:t xml:space="preserve">, all 46 beneficiaries are </w:t>
        </w:r>
      </w:ins>
      <w:ins w:id="60" w:author="Eileen Capilit" w:date="2024-03-20T15:24:00Z">
        <w:r w:rsidRPr="00951799">
          <w:rPr>
            <w:rFonts w:asciiTheme="majorBidi" w:hAnsiTheme="majorBidi" w:cstheme="majorBidi"/>
            <w:sz w:val="20"/>
            <w:szCs w:val="20"/>
            <w:highlight w:val="yellow"/>
            <w:rPrChange w:id="61" w:author="Eileen Capilit" w:date="2024-03-20T15:31:00Z">
              <w:rPr/>
            </w:rPrChange>
          </w:rPr>
          <w:t>now serving their respective national statistical system.</w:t>
        </w:r>
      </w:ins>
    </w:p>
    <w:p w14:paraId="47F475F8" w14:textId="77777777" w:rsidR="00683A49" w:rsidRDefault="00683A49">
      <w:pPr>
        <w:jc w:val="both"/>
        <w:rPr>
          <w:ins w:id="62" w:author="Angela Kiconco" w:date="2024-03-21T20:21:00Z"/>
          <w:rFonts w:asciiTheme="majorBidi" w:hAnsiTheme="majorBidi" w:cstheme="majorBidi"/>
          <w:sz w:val="20"/>
          <w:szCs w:val="20"/>
        </w:rPr>
      </w:pPr>
    </w:p>
    <w:p w14:paraId="4F8291C7" w14:textId="00D95E98" w:rsidR="00683A49" w:rsidRPr="00683A49" w:rsidDel="00565B14" w:rsidRDefault="00683A49">
      <w:pPr>
        <w:ind w:left="360"/>
        <w:jc w:val="both"/>
        <w:rPr>
          <w:ins w:id="63" w:author="Eileen Capilit" w:date="2024-03-20T15:24:00Z"/>
          <w:del w:id="64" w:author="Angela Kiconco" w:date="2024-03-21T20:40:00Z"/>
          <w:rFonts w:asciiTheme="majorBidi" w:hAnsiTheme="majorBidi" w:cstheme="majorBidi"/>
          <w:b/>
          <w:bCs/>
          <w:sz w:val="20"/>
          <w:szCs w:val="20"/>
          <w:rPrChange w:id="65" w:author="Angela Kiconco" w:date="2024-03-21T20:23:00Z">
            <w:rPr>
              <w:ins w:id="66" w:author="Eileen Capilit" w:date="2024-03-20T15:24:00Z"/>
              <w:del w:id="67" w:author="Angela Kiconco" w:date="2024-03-21T20:40:00Z"/>
            </w:rPr>
          </w:rPrChange>
        </w:rPr>
        <w:pPrChange w:id="68" w:author="Angela Kiconco" w:date="2024-03-21T20:23:00Z">
          <w:pPr>
            <w:pStyle w:val="ListParagraph"/>
            <w:widowControl w:val="0"/>
            <w:numPr>
              <w:numId w:val="44"/>
            </w:numPr>
            <w:snapToGrid w:val="0"/>
            <w:spacing w:line="276" w:lineRule="auto"/>
            <w:ind w:left="641" w:hanging="357"/>
            <w:jc w:val="both"/>
          </w:pPr>
        </w:pPrChange>
      </w:pPr>
    </w:p>
    <w:p w14:paraId="1F50A3BD" w14:textId="36F5E75D" w:rsidR="00683A49" w:rsidRPr="00AB54B1" w:rsidDel="00565B14" w:rsidRDefault="00683A49" w:rsidP="00565B14">
      <w:pPr>
        <w:jc w:val="both"/>
        <w:rPr>
          <w:del w:id="69" w:author="Angela Kiconco" w:date="2024-03-21T20:40:00Z"/>
          <w:rFonts w:asciiTheme="majorBidi" w:hAnsiTheme="majorBidi" w:cstheme="majorBidi"/>
          <w:b/>
          <w:bCs/>
          <w:sz w:val="20"/>
          <w:szCs w:val="20"/>
        </w:rPr>
      </w:pPr>
    </w:p>
    <w:p w14:paraId="6EBBABDE" w14:textId="7C5B7D32" w:rsidR="00570119" w:rsidRPr="001C66EB" w:rsidRDefault="00BE28F6" w:rsidP="001C66EB">
      <w:pPr>
        <w:pStyle w:val="Heading1"/>
        <w:keepNext/>
        <w:keepLines/>
        <w:numPr>
          <w:ilvl w:val="0"/>
          <w:numId w:val="1"/>
        </w:numPr>
        <w:snapToGrid w:val="0"/>
        <w:spacing w:before="120" w:beforeAutospacing="0" w:after="120" w:afterAutospacing="0"/>
        <w:jc w:val="both"/>
        <w:rPr>
          <w:rFonts w:ascii="Arial Narrow" w:eastAsia="Meiryo" w:hAnsi="Arial Narrow" w:cs="Arial"/>
          <w:color w:val="1F497D" w:themeColor="text2"/>
          <w:sz w:val="24"/>
          <w:szCs w:val="24"/>
        </w:rPr>
      </w:pPr>
      <w:bookmarkStart w:id="70" w:name="_Toc135230990"/>
      <w:bookmarkEnd w:id="1"/>
      <w:r w:rsidRPr="0025522B">
        <w:rPr>
          <w:rFonts w:ascii="Arial Narrow" w:eastAsia="Meiryo" w:hAnsi="Arial Narrow" w:cs="Arial"/>
          <w:color w:val="1F497D" w:themeColor="text2"/>
          <w:sz w:val="24"/>
          <w:szCs w:val="24"/>
        </w:rPr>
        <w:t>Knowledge gen</w:t>
      </w:r>
      <w:r w:rsidR="00660D10" w:rsidRPr="0025522B">
        <w:rPr>
          <w:rFonts w:ascii="Arial Narrow" w:eastAsia="Meiryo" w:hAnsi="Arial Narrow" w:cs="Arial"/>
          <w:color w:val="1F497D" w:themeColor="text2"/>
          <w:sz w:val="24"/>
          <w:szCs w:val="24"/>
        </w:rPr>
        <w:t>eration and information-sharing</w:t>
      </w:r>
      <w:bookmarkEnd w:id="70"/>
    </w:p>
    <w:p w14:paraId="02D72A6C" w14:textId="7FEA38E7" w:rsidR="00F04080" w:rsidRPr="000B7B78" w:rsidRDefault="00EA4CCD" w:rsidP="00656051">
      <w:pPr>
        <w:pStyle w:val="ListParagraph"/>
        <w:numPr>
          <w:ilvl w:val="1"/>
          <w:numId w:val="34"/>
        </w:numPr>
        <w:ind w:left="1080"/>
        <w:jc w:val="both"/>
        <w:rPr>
          <w:rFonts w:ascii="Arial Narrow" w:eastAsia="Meiryo" w:hAnsi="Arial Narrow"/>
          <w:b/>
          <w:bCs/>
          <w:sz w:val="22"/>
          <w:szCs w:val="22"/>
        </w:rPr>
      </w:pPr>
      <w:r w:rsidRPr="000B7B78">
        <w:rPr>
          <w:rFonts w:asciiTheme="majorBidi" w:hAnsiTheme="majorBidi" w:cstheme="majorBidi"/>
          <w:b/>
          <w:bCs/>
          <w:color w:val="000000"/>
          <w:sz w:val="20"/>
          <w:szCs w:val="20"/>
        </w:rPr>
        <w:t>Statistical abstract on demographic projections for Africa, 2024</w:t>
      </w:r>
    </w:p>
    <w:p w14:paraId="44D13EB8" w14:textId="3A69CA5D" w:rsidR="00EA4CCD" w:rsidRDefault="00797BC5" w:rsidP="00EA4CCD">
      <w:pPr>
        <w:jc w:val="both"/>
        <w:rPr>
          <w:rFonts w:ascii="Arial Narrow" w:eastAsia="Meiryo" w:hAnsi="Arial Narrow"/>
          <w:sz w:val="22"/>
          <w:szCs w:val="22"/>
        </w:rPr>
      </w:pPr>
      <w:commentRangeStart w:id="71"/>
      <w:r>
        <w:rPr>
          <w:rFonts w:asciiTheme="majorBidi" w:hAnsiTheme="majorBidi" w:cstheme="majorBidi"/>
          <w:color w:val="000000"/>
          <w:sz w:val="20"/>
          <w:szCs w:val="20"/>
        </w:rPr>
        <w:t>The d</w:t>
      </w:r>
      <w:r w:rsidR="00EA4CCD">
        <w:rPr>
          <w:rFonts w:asciiTheme="majorBidi" w:hAnsiTheme="majorBidi" w:cstheme="majorBidi"/>
          <w:color w:val="000000"/>
          <w:sz w:val="20"/>
          <w:szCs w:val="20"/>
        </w:rPr>
        <w:t>raft</w:t>
      </w:r>
      <w:r>
        <w:rPr>
          <w:rFonts w:asciiTheme="majorBidi" w:hAnsiTheme="majorBidi" w:cstheme="majorBidi"/>
          <w:color w:val="000000"/>
          <w:sz w:val="20"/>
          <w:szCs w:val="20"/>
        </w:rPr>
        <w:t xml:space="preserve"> </w:t>
      </w:r>
      <w:r w:rsidR="00EA4CCD">
        <w:rPr>
          <w:rFonts w:asciiTheme="majorBidi" w:hAnsiTheme="majorBidi" w:cstheme="majorBidi"/>
          <w:color w:val="000000"/>
          <w:sz w:val="20"/>
          <w:szCs w:val="20"/>
        </w:rPr>
        <w:t xml:space="preserve">statistical abstract and sample dashboard on demographic projections for Africa </w:t>
      </w:r>
      <w:r w:rsidR="00040660" w:rsidRPr="00AB54B1">
        <w:rPr>
          <w:rFonts w:asciiTheme="majorBidi" w:hAnsiTheme="majorBidi" w:cstheme="majorBidi"/>
          <w:sz w:val="20"/>
          <w:szCs w:val="20"/>
        </w:rPr>
        <w:t>was</w:t>
      </w:r>
      <w:r w:rsidRPr="00AB54B1">
        <w:rPr>
          <w:rFonts w:asciiTheme="majorBidi" w:hAnsiTheme="majorBidi" w:cstheme="majorBidi"/>
          <w:sz w:val="20"/>
          <w:szCs w:val="20"/>
        </w:rPr>
        <w:t xml:space="preserve"> </w:t>
      </w:r>
      <w:r>
        <w:rPr>
          <w:rFonts w:asciiTheme="majorBidi" w:hAnsiTheme="majorBidi" w:cstheme="majorBidi"/>
          <w:color w:val="000000"/>
          <w:sz w:val="20"/>
          <w:szCs w:val="20"/>
        </w:rPr>
        <w:t>submitted for</w:t>
      </w:r>
      <w:r w:rsidR="00EA4CCD">
        <w:rPr>
          <w:rFonts w:asciiTheme="majorBidi" w:hAnsiTheme="majorBidi" w:cstheme="majorBidi"/>
          <w:color w:val="000000"/>
          <w:sz w:val="20"/>
          <w:szCs w:val="20"/>
        </w:rPr>
        <w:t xml:space="preserve"> </w:t>
      </w:r>
      <w:r>
        <w:rPr>
          <w:rFonts w:asciiTheme="majorBidi" w:hAnsiTheme="majorBidi" w:cstheme="majorBidi"/>
          <w:color w:val="000000"/>
          <w:sz w:val="20"/>
          <w:szCs w:val="20"/>
        </w:rPr>
        <w:t>feedback</w:t>
      </w:r>
      <w:commentRangeEnd w:id="71"/>
      <w:r w:rsidR="002510B8">
        <w:rPr>
          <w:rStyle w:val="CommentReference"/>
        </w:rPr>
        <w:commentReference w:id="71"/>
      </w:r>
      <w:r>
        <w:rPr>
          <w:rFonts w:asciiTheme="majorBidi" w:hAnsiTheme="majorBidi" w:cstheme="majorBidi"/>
          <w:color w:val="000000"/>
          <w:sz w:val="20"/>
          <w:szCs w:val="20"/>
        </w:rPr>
        <w:t>.</w:t>
      </w:r>
    </w:p>
    <w:p w14:paraId="3DFC549A" w14:textId="77777777" w:rsidR="00EA4CCD" w:rsidRDefault="00EA4CCD" w:rsidP="00EA4CCD">
      <w:pPr>
        <w:jc w:val="both"/>
        <w:rPr>
          <w:rFonts w:ascii="Arial Narrow" w:eastAsia="Meiryo" w:hAnsi="Arial Narrow"/>
          <w:sz w:val="22"/>
          <w:szCs w:val="22"/>
        </w:rPr>
      </w:pPr>
    </w:p>
    <w:p w14:paraId="6C04865F" w14:textId="688DEE25" w:rsidR="00B03043" w:rsidRPr="006A3507" w:rsidRDefault="00B03043" w:rsidP="006A3507">
      <w:pPr>
        <w:pStyle w:val="ListParagraph"/>
        <w:numPr>
          <w:ilvl w:val="1"/>
          <w:numId w:val="34"/>
        </w:numPr>
        <w:ind w:left="1080"/>
        <w:jc w:val="both"/>
        <w:rPr>
          <w:rFonts w:asciiTheme="majorBidi" w:hAnsiTheme="majorBidi" w:cstheme="majorBidi"/>
          <w:b/>
          <w:bCs/>
          <w:color w:val="000000"/>
          <w:sz w:val="20"/>
          <w:szCs w:val="20"/>
        </w:rPr>
      </w:pPr>
      <w:r w:rsidRPr="006A3507">
        <w:rPr>
          <w:rFonts w:asciiTheme="majorBidi" w:hAnsiTheme="majorBidi" w:cstheme="majorBidi"/>
          <w:b/>
          <w:bCs/>
          <w:color w:val="000000"/>
          <w:sz w:val="20"/>
          <w:szCs w:val="20"/>
        </w:rPr>
        <w:t xml:space="preserve">Revised Time use, </w:t>
      </w:r>
      <w:r w:rsidR="00AB54B1" w:rsidRPr="006A3507">
        <w:rPr>
          <w:rFonts w:asciiTheme="majorBidi" w:hAnsiTheme="majorBidi" w:cstheme="majorBidi"/>
          <w:b/>
          <w:bCs/>
          <w:color w:val="000000"/>
          <w:sz w:val="20"/>
          <w:szCs w:val="20"/>
        </w:rPr>
        <w:t>labour</w:t>
      </w:r>
      <w:r w:rsidRPr="006A3507">
        <w:rPr>
          <w:rFonts w:asciiTheme="majorBidi" w:hAnsiTheme="majorBidi" w:cstheme="majorBidi"/>
          <w:b/>
          <w:bCs/>
          <w:color w:val="000000"/>
          <w:sz w:val="20"/>
          <w:szCs w:val="20"/>
        </w:rPr>
        <w:t xml:space="preserve"> and gender capacity building training plan</w:t>
      </w:r>
    </w:p>
    <w:p w14:paraId="6A604208" w14:textId="241ACB07" w:rsidR="00EA4CCD" w:rsidRDefault="00B03043" w:rsidP="00EA4CCD">
      <w:pPr>
        <w:jc w:val="both"/>
        <w:rPr>
          <w:rFonts w:asciiTheme="majorBidi" w:hAnsiTheme="majorBidi" w:cstheme="majorBidi"/>
          <w:color w:val="000000"/>
          <w:sz w:val="20"/>
          <w:szCs w:val="20"/>
        </w:rPr>
      </w:pPr>
      <w:r>
        <w:rPr>
          <w:rFonts w:asciiTheme="majorBidi" w:hAnsiTheme="majorBidi" w:cstheme="majorBidi"/>
          <w:color w:val="000000"/>
          <w:sz w:val="20"/>
          <w:szCs w:val="20"/>
        </w:rPr>
        <w:t>Revi</w:t>
      </w:r>
      <w:r w:rsidRPr="00AB54B1">
        <w:rPr>
          <w:rFonts w:asciiTheme="majorBidi" w:hAnsiTheme="majorBidi" w:cstheme="majorBidi"/>
          <w:sz w:val="20"/>
          <w:szCs w:val="20"/>
        </w:rPr>
        <w:t>se</w:t>
      </w:r>
      <w:r w:rsidR="00040660" w:rsidRPr="00AB54B1">
        <w:rPr>
          <w:rFonts w:asciiTheme="majorBidi" w:hAnsiTheme="majorBidi" w:cstheme="majorBidi"/>
          <w:sz w:val="20"/>
          <w:szCs w:val="20"/>
        </w:rPr>
        <w:t>d</w:t>
      </w:r>
      <w:r w:rsidRPr="00AB54B1">
        <w:rPr>
          <w:rFonts w:asciiTheme="majorBidi" w:hAnsiTheme="majorBidi" w:cstheme="majorBidi"/>
          <w:sz w:val="20"/>
          <w:szCs w:val="20"/>
        </w:rPr>
        <w:t xml:space="preserve"> </w:t>
      </w:r>
      <w:r>
        <w:rPr>
          <w:rFonts w:asciiTheme="majorBidi" w:hAnsiTheme="majorBidi" w:cstheme="majorBidi"/>
          <w:color w:val="000000"/>
          <w:sz w:val="20"/>
          <w:szCs w:val="20"/>
        </w:rPr>
        <w:t xml:space="preserve">time use, gender, </w:t>
      </w:r>
      <w:r w:rsidR="00E01BAE">
        <w:rPr>
          <w:rFonts w:asciiTheme="majorBidi" w:hAnsiTheme="majorBidi" w:cstheme="majorBidi"/>
          <w:color w:val="000000"/>
          <w:sz w:val="20"/>
          <w:szCs w:val="20"/>
        </w:rPr>
        <w:t>labour</w:t>
      </w:r>
      <w:r>
        <w:rPr>
          <w:rFonts w:asciiTheme="majorBidi" w:hAnsiTheme="majorBidi" w:cstheme="majorBidi"/>
          <w:color w:val="000000"/>
          <w:sz w:val="20"/>
          <w:szCs w:val="20"/>
        </w:rPr>
        <w:t xml:space="preserve">, UNSD tool customization and design </w:t>
      </w:r>
      <w:r w:rsidR="00AB54B1">
        <w:rPr>
          <w:rFonts w:asciiTheme="majorBidi" w:hAnsiTheme="majorBidi" w:cstheme="majorBidi"/>
          <w:color w:val="000000"/>
          <w:sz w:val="20"/>
          <w:szCs w:val="20"/>
        </w:rPr>
        <w:t xml:space="preserve">training </w:t>
      </w:r>
      <w:r>
        <w:rPr>
          <w:rFonts w:asciiTheme="majorBidi" w:hAnsiTheme="majorBidi" w:cstheme="majorBidi"/>
          <w:color w:val="000000"/>
          <w:sz w:val="20"/>
          <w:szCs w:val="20"/>
        </w:rPr>
        <w:t>plan produced by the experts to build NSO’s capacity.</w:t>
      </w:r>
    </w:p>
    <w:p w14:paraId="7ACFB5C4" w14:textId="77777777" w:rsidR="008E2E80" w:rsidRDefault="008E2E80" w:rsidP="00EA4CCD">
      <w:pPr>
        <w:jc w:val="both"/>
        <w:rPr>
          <w:rFonts w:asciiTheme="majorBidi" w:hAnsiTheme="majorBidi" w:cstheme="majorBidi"/>
          <w:color w:val="000000"/>
          <w:sz w:val="20"/>
          <w:szCs w:val="20"/>
        </w:rPr>
      </w:pPr>
    </w:p>
    <w:p w14:paraId="14F968BF" w14:textId="564EDAA8" w:rsidR="00B03043" w:rsidRPr="00EC7CAE" w:rsidRDefault="00B03043" w:rsidP="002A54C1">
      <w:pPr>
        <w:pStyle w:val="ListParagraph"/>
        <w:numPr>
          <w:ilvl w:val="1"/>
          <w:numId w:val="34"/>
        </w:numPr>
        <w:ind w:left="1080"/>
        <w:jc w:val="both"/>
        <w:rPr>
          <w:rFonts w:asciiTheme="majorBidi" w:hAnsiTheme="majorBidi" w:cstheme="majorBidi"/>
          <w:b/>
          <w:bCs/>
          <w:color w:val="000000"/>
          <w:sz w:val="20"/>
          <w:szCs w:val="20"/>
        </w:rPr>
      </w:pPr>
      <w:r w:rsidRPr="00EC7CAE">
        <w:rPr>
          <w:rFonts w:asciiTheme="majorBidi" w:hAnsiTheme="majorBidi" w:cstheme="majorBidi"/>
          <w:b/>
          <w:bCs/>
          <w:color w:val="000000"/>
          <w:sz w:val="20"/>
          <w:szCs w:val="20"/>
        </w:rPr>
        <w:t>Census project management, Data dissemination, and Tracker digital tools</w:t>
      </w:r>
    </w:p>
    <w:p w14:paraId="0EF3BE18" w14:textId="6C3CD9F1" w:rsidR="00B03043" w:rsidRDefault="00B03043" w:rsidP="00B03043">
      <w:pPr>
        <w:jc w:val="both"/>
        <w:rPr>
          <w:rFonts w:asciiTheme="majorBidi" w:hAnsiTheme="majorBidi" w:cstheme="majorBidi"/>
          <w:color w:val="000000"/>
          <w:sz w:val="20"/>
          <w:szCs w:val="20"/>
        </w:rPr>
      </w:pPr>
      <w:r>
        <w:rPr>
          <w:rFonts w:asciiTheme="majorBidi" w:hAnsiTheme="majorBidi" w:cstheme="majorBidi"/>
          <w:color w:val="000000"/>
          <w:sz w:val="20"/>
          <w:szCs w:val="20"/>
        </w:rPr>
        <w:t>Provide</w:t>
      </w:r>
      <w:r w:rsidR="00E01BAE">
        <w:rPr>
          <w:rFonts w:asciiTheme="majorBidi" w:hAnsiTheme="majorBidi" w:cstheme="majorBidi"/>
          <w:color w:val="000000"/>
          <w:sz w:val="20"/>
          <w:szCs w:val="20"/>
        </w:rPr>
        <w:t>d</w:t>
      </w:r>
      <w:r>
        <w:rPr>
          <w:rFonts w:asciiTheme="majorBidi" w:hAnsiTheme="majorBidi" w:cstheme="majorBidi"/>
          <w:color w:val="000000"/>
          <w:sz w:val="20"/>
          <w:szCs w:val="20"/>
        </w:rPr>
        <w:t xml:space="preserve"> technical inputs </w:t>
      </w:r>
      <w:r w:rsidR="00E01BAE">
        <w:rPr>
          <w:rFonts w:asciiTheme="majorBidi" w:hAnsiTheme="majorBidi" w:cstheme="majorBidi"/>
          <w:color w:val="000000"/>
          <w:sz w:val="20"/>
          <w:szCs w:val="20"/>
        </w:rPr>
        <w:t xml:space="preserve">for development of </w:t>
      </w:r>
      <w:r w:rsidR="00AB54B1">
        <w:rPr>
          <w:rFonts w:asciiTheme="majorBidi" w:hAnsiTheme="majorBidi" w:cstheme="majorBidi"/>
          <w:color w:val="000000"/>
          <w:sz w:val="20"/>
          <w:szCs w:val="20"/>
        </w:rPr>
        <w:t>the Census</w:t>
      </w:r>
      <w:r>
        <w:rPr>
          <w:rFonts w:asciiTheme="majorBidi" w:hAnsiTheme="majorBidi" w:cstheme="majorBidi"/>
          <w:color w:val="000000"/>
          <w:sz w:val="20"/>
          <w:szCs w:val="20"/>
        </w:rPr>
        <w:t xml:space="preserve"> project management, Data dissemination, and Tracker tool. Develop</w:t>
      </w:r>
      <w:r w:rsidR="00E01BAE">
        <w:rPr>
          <w:rFonts w:asciiTheme="majorBidi" w:hAnsiTheme="majorBidi" w:cstheme="majorBidi"/>
          <w:color w:val="000000"/>
          <w:sz w:val="20"/>
          <w:szCs w:val="20"/>
        </w:rPr>
        <w:t>ed</w:t>
      </w:r>
      <w:r>
        <w:rPr>
          <w:rFonts w:asciiTheme="majorBidi" w:hAnsiTheme="majorBidi" w:cstheme="majorBidi"/>
          <w:color w:val="000000"/>
          <w:sz w:val="20"/>
          <w:szCs w:val="20"/>
        </w:rPr>
        <w:t xml:space="preserve"> </w:t>
      </w:r>
      <w:r w:rsidR="00E01BAE">
        <w:rPr>
          <w:rFonts w:asciiTheme="majorBidi" w:hAnsiTheme="majorBidi" w:cstheme="majorBidi"/>
          <w:color w:val="000000"/>
          <w:sz w:val="20"/>
          <w:szCs w:val="20"/>
        </w:rPr>
        <w:t xml:space="preserve">a </w:t>
      </w:r>
      <w:r>
        <w:rPr>
          <w:rFonts w:asciiTheme="majorBidi" w:hAnsiTheme="majorBidi" w:cstheme="majorBidi"/>
          <w:color w:val="000000"/>
          <w:sz w:val="20"/>
          <w:szCs w:val="20"/>
        </w:rPr>
        <w:t>reporting format for census project tool.</w:t>
      </w:r>
    </w:p>
    <w:p w14:paraId="6C19C934" w14:textId="77777777" w:rsidR="00D745F8" w:rsidRDefault="00D745F8" w:rsidP="00B03043">
      <w:pPr>
        <w:jc w:val="both"/>
        <w:rPr>
          <w:rFonts w:asciiTheme="majorBidi" w:hAnsiTheme="majorBidi" w:cstheme="majorBidi"/>
          <w:color w:val="000000"/>
          <w:sz w:val="20"/>
          <w:szCs w:val="20"/>
        </w:rPr>
      </w:pPr>
    </w:p>
    <w:p w14:paraId="5376DE70" w14:textId="1F5B1F4D" w:rsidR="005312A6" w:rsidRPr="004F63BC" w:rsidRDefault="005312A6" w:rsidP="004F63BC">
      <w:pPr>
        <w:pStyle w:val="ListParagraph"/>
        <w:numPr>
          <w:ilvl w:val="1"/>
          <w:numId w:val="34"/>
        </w:numPr>
        <w:ind w:left="1080"/>
        <w:jc w:val="both"/>
        <w:rPr>
          <w:rFonts w:asciiTheme="majorBidi" w:hAnsiTheme="majorBidi" w:cstheme="majorBidi"/>
          <w:b/>
          <w:bCs/>
          <w:color w:val="000000"/>
          <w:sz w:val="20"/>
          <w:szCs w:val="20"/>
        </w:rPr>
      </w:pPr>
      <w:r w:rsidRPr="004F63BC">
        <w:rPr>
          <w:rFonts w:asciiTheme="majorBidi" w:hAnsiTheme="majorBidi" w:cstheme="majorBidi"/>
          <w:b/>
          <w:bCs/>
          <w:color w:val="000000"/>
          <w:sz w:val="20"/>
          <w:szCs w:val="20"/>
        </w:rPr>
        <w:t>Increase</w:t>
      </w:r>
      <w:r w:rsidR="00E01BAE">
        <w:rPr>
          <w:rFonts w:asciiTheme="majorBidi" w:hAnsiTheme="majorBidi" w:cstheme="majorBidi"/>
          <w:b/>
          <w:bCs/>
          <w:color w:val="000000"/>
          <w:sz w:val="20"/>
          <w:szCs w:val="20"/>
        </w:rPr>
        <w:t>d</w:t>
      </w:r>
      <w:r w:rsidRPr="004F63BC">
        <w:rPr>
          <w:rFonts w:asciiTheme="majorBidi" w:hAnsiTheme="majorBidi" w:cstheme="majorBidi"/>
          <w:b/>
          <w:bCs/>
          <w:color w:val="000000"/>
          <w:sz w:val="20"/>
          <w:szCs w:val="20"/>
        </w:rPr>
        <w:t xml:space="preserve"> </w:t>
      </w:r>
      <w:r w:rsidR="00EC7CAE">
        <w:rPr>
          <w:rFonts w:asciiTheme="majorBidi" w:hAnsiTheme="majorBidi" w:cstheme="majorBidi"/>
          <w:b/>
          <w:bCs/>
          <w:color w:val="000000"/>
          <w:sz w:val="20"/>
          <w:szCs w:val="20"/>
        </w:rPr>
        <w:t xml:space="preserve">online </w:t>
      </w:r>
      <w:r w:rsidRPr="004F63BC">
        <w:rPr>
          <w:rFonts w:asciiTheme="majorBidi" w:hAnsiTheme="majorBidi" w:cstheme="majorBidi"/>
          <w:b/>
          <w:bCs/>
          <w:color w:val="000000"/>
          <w:sz w:val="20"/>
          <w:szCs w:val="20"/>
        </w:rPr>
        <w:t xml:space="preserve">visibility </w:t>
      </w:r>
      <w:r w:rsidR="00E01BAE">
        <w:rPr>
          <w:rFonts w:asciiTheme="majorBidi" w:hAnsiTheme="majorBidi" w:cstheme="majorBidi"/>
          <w:b/>
          <w:bCs/>
          <w:color w:val="000000"/>
          <w:sz w:val="20"/>
          <w:szCs w:val="20"/>
        </w:rPr>
        <w:t>of</w:t>
      </w:r>
      <w:r w:rsidRPr="004F63BC">
        <w:rPr>
          <w:rFonts w:asciiTheme="majorBidi" w:hAnsiTheme="majorBidi" w:cstheme="majorBidi"/>
          <w:b/>
          <w:bCs/>
          <w:color w:val="000000"/>
          <w:sz w:val="20"/>
          <w:szCs w:val="20"/>
        </w:rPr>
        <w:t xml:space="preserve"> </w:t>
      </w:r>
      <w:r w:rsidR="00E01BAE">
        <w:rPr>
          <w:rFonts w:asciiTheme="majorBidi" w:hAnsiTheme="majorBidi" w:cstheme="majorBidi"/>
          <w:b/>
          <w:bCs/>
          <w:color w:val="000000"/>
          <w:sz w:val="20"/>
          <w:szCs w:val="20"/>
        </w:rPr>
        <w:t xml:space="preserve">national </w:t>
      </w:r>
      <w:r w:rsidRPr="004F63BC">
        <w:rPr>
          <w:rFonts w:asciiTheme="majorBidi" w:hAnsiTheme="majorBidi" w:cstheme="majorBidi"/>
          <w:b/>
          <w:bCs/>
          <w:color w:val="000000"/>
          <w:sz w:val="20"/>
          <w:szCs w:val="20"/>
        </w:rPr>
        <w:t>CRVS</w:t>
      </w:r>
      <w:r w:rsidR="00E01BAE">
        <w:rPr>
          <w:rFonts w:asciiTheme="majorBidi" w:hAnsiTheme="majorBidi" w:cstheme="majorBidi"/>
          <w:b/>
          <w:bCs/>
          <w:color w:val="000000"/>
          <w:sz w:val="20"/>
          <w:szCs w:val="20"/>
        </w:rPr>
        <w:t xml:space="preserve"> activities and the regional CRVS programme</w:t>
      </w:r>
      <w:r w:rsidRPr="004F63BC">
        <w:rPr>
          <w:rFonts w:asciiTheme="majorBidi" w:hAnsiTheme="majorBidi" w:cstheme="majorBidi"/>
          <w:b/>
          <w:bCs/>
          <w:color w:val="000000"/>
          <w:sz w:val="20"/>
          <w:szCs w:val="20"/>
        </w:rPr>
        <w:t>.</w:t>
      </w:r>
    </w:p>
    <w:p w14:paraId="4C7A8DB7" w14:textId="77777777" w:rsidR="005312A6" w:rsidRPr="00AB54B1" w:rsidRDefault="005312A6" w:rsidP="00AB54B1">
      <w:pPr>
        <w:rPr>
          <w:rFonts w:asciiTheme="majorBidi" w:hAnsiTheme="majorBidi" w:cstheme="majorBidi"/>
          <w:color w:val="000000"/>
          <w:sz w:val="20"/>
          <w:szCs w:val="20"/>
        </w:rPr>
      </w:pPr>
      <w:r w:rsidRPr="00AB54B1">
        <w:rPr>
          <w:rFonts w:asciiTheme="majorBidi" w:hAnsiTheme="majorBidi" w:cstheme="majorBidi"/>
          <w:color w:val="000000"/>
          <w:sz w:val="20"/>
          <w:szCs w:val="20"/>
        </w:rPr>
        <w:t>Published the 2</w:t>
      </w:r>
      <w:r w:rsidRPr="00AB54B1">
        <w:rPr>
          <w:rFonts w:asciiTheme="majorBidi" w:hAnsiTheme="majorBidi" w:cstheme="majorBidi"/>
          <w:color w:val="000000"/>
          <w:sz w:val="20"/>
          <w:szCs w:val="20"/>
          <w:vertAlign w:val="superscript"/>
        </w:rPr>
        <w:t>nd</w:t>
      </w:r>
      <w:r w:rsidRPr="00AB54B1">
        <w:rPr>
          <w:rFonts w:asciiTheme="majorBidi" w:hAnsiTheme="majorBidi" w:cstheme="majorBidi"/>
          <w:color w:val="000000"/>
          <w:sz w:val="20"/>
          <w:szCs w:val="20"/>
        </w:rPr>
        <w:t xml:space="preserve"> volume of the CRVS newsletter – CRVS Pulse on various fora </w:t>
      </w:r>
      <w:hyperlink r:id="rId15" w:history="1">
        <w:r w:rsidRPr="00E01BAE">
          <w:rPr>
            <w:rStyle w:val="Hyperlink"/>
            <w:rFonts w:asciiTheme="majorBidi" w:hAnsiTheme="majorBidi" w:cstheme="majorBidi"/>
            <w:sz w:val="20"/>
            <w:szCs w:val="20"/>
          </w:rPr>
          <w:t>https://www.uneca.org/sites/default/files/ACS/monthly-roundups/crvs-pulse-newsletter-volume2-2024.pdf</w:t>
        </w:r>
      </w:hyperlink>
      <w:r w:rsidRPr="00AB54B1">
        <w:rPr>
          <w:rFonts w:asciiTheme="majorBidi" w:hAnsiTheme="majorBidi" w:cstheme="majorBidi"/>
          <w:color w:val="000000"/>
          <w:sz w:val="20"/>
          <w:szCs w:val="20"/>
        </w:rPr>
        <w:t xml:space="preserve">  </w:t>
      </w:r>
    </w:p>
    <w:p w14:paraId="01754E0B" w14:textId="77777777" w:rsidR="00E01BAE" w:rsidRDefault="00E01BAE" w:rsidP="00E01BAE">
      <w:pPr>
        <w:jc w:val="both"/>
        <w:rPr>
          <w:rFonts w:asciiTheme="majorBidi" w:hAnsiTheme="majorBidi" w:cstheme="majorBidi"/>
          <w:color w:val="000000"/>
          <w:sz w:val="20"/>
          <w:szCs w:val="20"/>
        </w:rPr>
      </w:pPr>
    </w:p>
    <w:p w14:paraId="1BC19030" w14:textId="1592FD79" w:rsidR="005312A6" w:rsidRDefault="006064C8" w:rsidP="00E01BAE">
      <w:pPr>
        <w:jc w:val="both"/>
        <w:rPr>
          <w:rStyle w:val="Hyperlink"/>
          <w:rFonts w:asciiTheme="majorBidi" w:hAnsiTheme="majorBidi" w:cstheme="majorBidi"/>
          <w:sz w:val="20"/>
          <w:szCs w:val="20"/>
        </w:rPr>
      </w:pPr>
      <w:r>
        <w:rPr>
          <w:rFonts w:asciiTheme="majorBidi" w:hAnsiTheme="majorBidi" w:cstheme="majorBidi"/>
          <w:color w:val="000000"/>
          <w:sz w:val="20"/>
          <w:szCs w:val="20"/>
        </w:rPr>
        <w:t>U</w:t>
      </w:r>
      <w:r w:rsidR="00E40397" w:rsidRPr="00AB54B1">
        <w:rPr>
          <w:rFonts w:asciiTheme="majorBidi" w:hAnsiTheme="majorBidi" w:cstheme="majorBidi"/>
          <w:color w:val="000000"/>
          <w:sz w:val="20"/>
          <w:szCs w:val="20"/>
        </w:rPr>
        <w:t>pdate</w:t>
      </w:r>
      <w:r>
        <w:rPr>
          <w:rFonts w:asciiTheme="majorBidi" w:hAnsiTheme="majorBidi" w:cstheme="majorBidi"/>
          <w:color w:val="000000"/>
          <w:sz w:val="20"/>
          <w:szCs w:val="20"/>
        </w:rPr>
        <w:t xml:space="preserve">d </w:t>
      </w:r>
      <w:r w:rsidR="00E40397" w:rsidRPr="00AB54B1">
        <w:rPr>
          <w:rFonts w:asciiTheme="majorBidi" w:hAnsiTheme="majorBidi" w:cstheme="majorBidi"/>
          <w:color w:val="000000"/>
          <w:sz w:val="20"/>
          <w:szCs w:val="20"/>
        </w:rPr>
        <w:t xml:space="preserve">the APAI-CRVS web page </w:t>
      </w:r>
      <w:hyperlink r:id="rId16" w:history="1">
        <w:r w:rsidR="00E40397" w:rsidRPr="00E01BAE">
          <w:rPr>
            <w:rStyle w:val="Hyperlink"/>
            <w:rFonts w:asciiTheme="majorBidi" w:hAnsiTheme="majorBidi" w:cstheme="majorBidi"/>
            <w:sz w:val="20"/>
            <w:szCs w:val="20"/>
          </w:rPr>
          <w:t>https://apai-crvs.uneca.org/</w:t>
        </w:r>
      </w:hyperlink>
      <w:r>
        <w:rPr>
          <w:rStyle w:val="Hyperlink"/>
          <w:rFonts w:asciiTheme="majorBidi" w:hAnsiTheme="majorBidi" w:cstheme="majorBidi"/>
          <w:sz w:val="20"/>
          <w:szCs w:val="20"/>
        </w:rPr>
        <w:t xml:space="preserve"> </w:t>
      </w:r>
      <w:r>
        <w:rPr>
          <w:rFonts w:asciiTheme="majorBidi" w:hAnsiTheme="majorBidi" w:cstheme="majorBidi"/>
          <w:color w:val="000000"/>
          <w:sz w:val="20"/>
          <w:szCs w:val="20"/>
        </w:rPr>
        <w:t xml:space="preserve">to include articles </w:t>
      </w:r>
      <w:proofErr w:type="gramStart"/>
      <w:r>
        <w:rPr>
          <w:rFonts w:asciiTheme="majorBidi" w:hAnsiTheme="majorBidi" w:cstheme="majorBidi"/>
          <w:color w:val="000000"/>
          <w:sz w:val="20"/>
          <w:szCs w:val="20"/>
        </w:rPr>
        <w:t>of  recent</w:t>
      </w:r>
      <w:proofErr w:type="gramEnd"/>
      <w:r>
        <w:rPr>
          <w:rFonts w:asciiTheme="majorBidi" w:hAnsiTheme="majorBidi" w:cstheme="majorBidi"/>
          <w:color w:val="000000"/>
          <w:sz w:val="20"/>
          <w:szCs w:val="20"/>
        </w:rPr>
        <w:t xml:space="preserve"> activities undertaken by the APAI-Secretariat. </w:t>
      </w:r>
    </w:p>
    <w:p w14:paraId="60443DFD" w14:textId="77777777" w:rsidR="00E01BAE" w:rsidRDefault="00E01BAE" w:rsidP="00E01BAE">
      <w:pPr>
        <w:jc w:val="both"/>
        <w:rPr>
          <w:rStyle w:val="Hyperlink"/>
          <w:rFonts w:asciiTheme="majorBidi" w:hAnsiTheme="majorBidi" w:cstheme="majorBidi"/>
          <w:sz w:val="20"/>
          <w:szCs w:val="20"/>
        </w:rPr>
      </w:pPr>
    </w:p>
    <w:p w14:paraId="64263356" w14:textId="0F993532" w:rsidR="00E01BAE" w:rsidRDefault="00E01BAE" w:rsidP="00E01BAE">
      <w:pPr>
        <w:pStyle w:val="ListParagraph"/>
        <w:numPr>
          <w:ilvl w:val="1"/>
          <w:numId w:val="34"/>
        </w:numPr>
        <w:ind w:left="1080"/>
        <w:jc w:val="both"/>
        <w:rPr>
          <w:rFonts w:asciiTheme="majorBidi" w:hAnsiTheme="majorBidi" w:cstheme="majorBidi"/>
          <w:b/>
          <w:bCs/>
          <w:color w:val="000000"/>
          <w:sz w:val="20"/>
          <w:szCs w:val="20"/>
        </w:rPr>
      </w:pPr>
      <w:r w:rsidRPr="00AB54B1">
        <w:rPr>
          <w:rFonts w:asciiTheme="majorBidi" w:hAnsiTheme="majorBidi" w:cstheme="majorBidi"/>
          <w:b/>
          <w:bCs/>
          <w:color w:val="000000"/>
          <w:sz w:val="20"/>
          <w:szCs w:val="20"/>
        </w:rPr>
        <w:t xml:space="preserve">Development of knowledge resources on population registers </w:t>
      </w:r>
    </w:p>
    <w:p w14:paraId="1EE822C3" w14:textId="77777777" w:rsidR="00DB4D48" w:rsidRDefault="00DB4D48" w:rsidP="00E01BAE">
      <w:pPr>
        <w:jc w:val="both"/>
        <w:rPr>
          <w:rFonts w:asciiTheme="majorBidi" w:hAnsiTheme="majorBidi" w:cstheme="majorBidi"/>
          <w:color w:val="000000"/>
          <w:sz w:val="20"/>
          <w:szCs w:val="20"/>
        </w:rPr>
      </w:pPr>
    </w:p>
    <w:p w14:paraId="75497491" w14:textId="247C7553" w:rsidR="00E01BAE" w:rsidRDefault="00E01BAE" w:rsidP="00AB54B1">
      <w:pPr>
        <w:jc w:val="both"/>
        <w:rPr>
          <w:ins w:id="72" w:author="Eileen Capilit" w:date="2024-03-20T15:30:00Z"/>
          <w:rFonts w:asciiTheme="majorBidi" w:hAnsiTheme="majorBidi" w:cstheme="majorBidi"/>
          <w:color w:val="000000"/>
          <w:sz w:val="20"/>
          <w:szCs w:val="20"/>
        </w:rPr>
      </w:pPr>
      <w:r w:rsidRPr="00AB54B1">
        <w:rPr>
          <w:rFonts w:asciiTheme="majorBidi" w:hAnsiTheme="majorBidi" w:cstheme="majorBidi"/>
          <w:color w:val="000000"/>
          <w:sz w:val="20"/>
          <w:szCs w:val="20"/>
        </w:rPr>
        <w:t xml:space="preserve">Produced an information note on </w:t>
      </w:r>
      <w:r w:rsidR="00DB4D48">
        <w:rPr>
          <w:rFonts w:asciiTheme="majorBidi" w:hAnsiTheme="majorBidi" w:cstheme="majorBidi"/>
          <w:color w:val="000000"/>
          <w:sz w:val="20"/>
          <w:szCs w:val="20"/>
        </w:rPr>
        <w:t xml:space="preserve">population registers which is currently under review. Other related resources are under development. </w:t>
      </w:r>
      <w:r w:rsidRPr="00AB54B1">
        <w:rPr>
          <w:rFonts w:asciiTheme="majorBidi" w:hAnsiTheme="majorBidi" w:cstheme="majorBidi"/>
          <w:color w:val="000000"/>
          <w:sz w:val="20"/>
          <w:szCs w:val="20"/>
        </w:rPr>
        <w:t xml:space="preserve"> </w:t>
      </w:r>
    </w:p>
    <w:p w14:paraId="3FFDAAF7" w14:textId="77777777" w:rsidR="00951799" w:rsidRDefault="00951799" w:rsidP="00AB54B1">
      <w:pPr>
        <w:jc w:val="both"/>
        <w:rPr>
          <w:ins w:id="73" w:author="Eileen Capilit" w:date="2024-03-20T15:30:00Z"/>
          <w:rFonts w:asciiTheme="majorBidi" w:hAnsiTheme="majorBidi" w:cstheme="majorBidi"/>
          <w:color w:val="000000"/>
          <w:sz w:val="20"/>
          <w:szCs w:val="20"/>
        </w:rPr>
      </w:pPr>
    </w:p>
    <w:p w14:paraId="1F935F80" w14:textId="621CB5BA" w:rsidR="00951799" w:rsidRPr="007F44AC" w:rsidRDefault="00951799">
      <w:pPr>
        <w:pStyle w:val="ListParagraph"/>
        <w:numPr>
          <w:ilvl w:val="1"/>
          <w:numId w:val="34"/>
        </w:numPr>
        <w:ind w:left="1080"/>
        <w:jc w:val="both"/>
        <w:rPr>
          <w:ins w:id="74" w:author="Eileen Capilit" w:date="2024-03-20T15:30:00Z"/>
          <w:rFonts w:asciiTheme="majorBidi" w:hAnsiTheme="majorBidi" w:cstheme="majorBidi"/>
          <w:b/>
          <w:bCs/>
          <w:color w:val="000000"/>
          <w:sz w:val="20"/>
          <w:szCs w:val="20"/>
          <w:highlight w:val="yellow"/>
          <w:rPrChange w:id="75" w:author="Eileen Capilit" w:date="2024-03-20T15:37:00Z">
            <w:rPr>
              <w:ins w:id="76" w:author="Eileen Capilit" w:date="2024-03-20T15:30:00Z"/>
              <w:rFonts w:ascii="Arial Narrow" w:eastAsia="Meiryo" w:hAnsi="Arial Narrow"/>
              <w:b/>
              <w:bCs/>
              <w:sz w:val="22"/>
              <w:szCs w:val="22"/>
            </w:rPr>
          </w:rPrChange>
        </w:rPr>
        <w:pPrChange w:id="77" w:author="Eileen Capilit" w:date="2024-03-20T15:30:00Z">
          <w:pPr>
            <w:pStyle w:val="ListParagraph"/>
            <w:numPr>
              <w:ilvl w:val="1"/>
              <w:numId w:val="48"/>
            </w:numPr>
            <w:ind w:left="360" w:hanging="360"/>
            <w:jc w:val="both"/>
          </w:pPr>
        </w:pPrChange>
      </w:pPr>
      <w:proofErr w:type="spellStart"/>
      <w:ins w:id="78" w:author="Eileen Capilit" w:date="2024-03-20T15:30:00Z">
        <w:r w:rsidRPr="007F44AC">
          <w:rPr>
            <w:rFonts w:asciiTheme="majorBidi" w:hAnsiTheme="majorBidi" w:cstheme="majorBidi"/>
            <w:b/>
            <w:bCs/>
            <w:color w:val="000000"/>
            <w:sz w:val="20"/>
            <w:szCs w:val="20"/>
            <w:highlight w:val="yellow"/>
            <w:rPrChange w:id="79" w:author="Eileen Capilit" w:date="2024-03-20T15:37:00Z">
              <w:rPr>
                <w:rFonts w:asciiTheme="majorBidi" w:hAnsiTheme="majorBidi" w:cstheme="majorBidi"/>
                <w:b/>
                <w:bCs/>
                <w:color w:val="000000"/>
                <w:sz w:val="20"/>
                <w:szCs w:val="20"/>
              </w:rPr>
            </w:rPrChange>
          </w:rPr>
          <w:t>StatsTalk</w:t>
        </w:r>
        <w:proofErr w:type="spellEnd"/>
        <w:r w:rsidRPr="007F44AC">
          <w:rPr>
            <w:rFonts w:asciiTheme="majorBidi" w:hAnsiTheme="majorBidi" w:cstheme="majorBidi"/>
            <w:b/>
            <w:bCs/>
            <w:color w:val="000000"/>
            <w:sz w:val="20"/>
            <w:szCs w:val="20"/>
            <w:highlight w:val="yellow"/>
            <w:rPrChange w:id="80" w:author="Eileen Capilit" w:date="2024-03-20T15:37:00Z">
              <w:rPr>
                <w:rFonts w:asciiTheme="majorBidi" w:hAnsiTheme="majorBidi" w:cstheme="majorBidi"/>
                <w:b/>
                <w:bCs/>
                <w:color w:val="000000"/>
                <w:sz w:val="20"/>
                <w:szCs w:val="20"/>
              </w:rPr>
            </w:rPrChange>
          </w:rPr>
          <w:t>-Africa</w:t>
        </w:r>
      </w:ins>
      <w:ins w:id="81" w:author="Eileen Capilit" w:date="2024-03-20T15:31:00Z">
        <w:r w:rsidRPr="007F44AC">
          <w:rPr>
            <w:rFonts w:asciiTheme="majorBidi" w:hAnsiTheme="majorBidi" w:cstheme="majorBidi"/>
            <w:b/>
            <w:bCs/>
            <w:color w:val="000000"/>
            <w:sz w:val="20"/>
            <w:szCs w:val="20"/>
            <w:highlight w:val="yellow"/>
            <w:rPrChange w:id="82" w:author="Eileen Capilit" w:date="2024-03-20T15:37:00Z">
              <w:rPr>
                <w:rFonts w:asciiTheme="majorBidi" w:hAnsiTheme="majorBidi" w:cstheme="majorBidi"/>
                <w:b/>
                <w:bCs/>
                <w:color w:val="000000"/>
                <w:sz w:val="20"/>
                <w:szCs w:val="20"/>
              </w:rPr>
            </w:rPrChange>
          </w:rPr>
          <w:t xml:space="preserve"> webinar series</w:t>
        </w:r>
      </w:ins>
      <w:ins w:id="83" w:author="Eileen Capilit" w:date="2024-03-20T15:30:00Z">
        <w:r w:rsidRPr="007F44AC">
          <w:rPr>
            <w:rFonts w:asciiTheme="majorBidi" w:hAnsiTheme="majorBidi" w:cstheme="majorBidi"/>
            <w:b/>
            <w:bCs/>
            <w:color w:val="000000"/>
            <w:sz w:val="20"/>
            <w:szCs w:val="20"/>
            <w:highlight w:val="yellow"/>
            <w:rPrChange w:id="84" w:author="Eileen Capilit" w:date="2024-03-20T15:37:00Z">
              <w:rPr>
                <w:rFonts w:asciiTheme="majorBidi" w:hAnsiTheme="majorBidi" w:cstheme="majorBidi"/>
                <w:b/>
                <w:bCs/>
                <w:color w:val="000000"/>
                <w:sz w:val="20"/>
                <w:szCs w:val="20"/>
              </w:rPr>
            </w:rPrChange>
          </w:rPr>
          <w:t xml:space="preserve">, </w:t>
        </w:r>
      </w:ins>
      <w:ins w:id="85" w:author="Eileen Capilit" w:date="2024-03-20T15:31:00Z">
        <w:r w:rsidRPr="007F44AC">
          <w:rPr>
            <w:rFonts w:asciiTheme="majorBidi" w:hAnsiTheme="majorBidi" w:cstheme="majorBidi"/>
            <w:b/>
            <w:bCs/>
            <w:color w:val="000000"/>
            <w:sz w:val="20"/>
            <w:szCs w:val="20"/>
            <w:highlight w:val="yellow"/>
            <w:rPrChange w:id="86" w:author="Eileen Capilit" w:date="2024-03-20T15:37:00Z">
              <w:rPr>
                <w:rFonts w:asciiTheme="majorBidi" w:hAnsiTheme="majorBidi" w:cstheme="majorBidi"/>
                <w:b/>
                <w:bCs/>
                <w:color w:val="000000"/>
                <w:sz w:val="20"/>
                <w:szCs w:val="20"/>
              </w:rPr>
            </w:rPrChange>
          </w:rPr>
          <w:t xml:space="preserve">January to March </w:t>
        </w:r>
      </w:ins>
      <w:ins w:id="87" w:author="Eileen Capilit" w:date="2024-03-20T15:30:00Z">
        <w:r w:rsidRPr="007F44AC">
          <w:rPr>
            <w:rFonts w:asciiTheme="majorBidi" w:hAnsiTheme="majorBidi" w:cstheme="majorBidi"/>
            <w:b/>
            <w:bCs/>
            <w:color w:val="000000"/>
            <w:sz w:val="20"/>
            <w:szCs w:val="20"/>
            <w:highlight w:val="yellow"/>
            <w:rPrChange w:id="88" w:author="Eileen Capilit" w:date="2024-03-20T15:37:00Z">
              <w:rPr>
                <w:rFonts w:asciiTheme="majorBidi" w:hAnsiTheme="majorBidi" w:cstheme="majorBidi"/>
                <w:b/>
                <w:bCs/>
                <w:color w:val="000000"/>
                <w:sz w:val="20"/>
                <w:szCs w:val="20"/>
              </w:rPr>
            </w:rPrChange>
          </w:rPr>
          <w:t>2024</w:t>
        </w:r>
      </w:ins>
    </w:p>
    <w:p w14:paraId="2F1BC1E9" w14:textId="21D647A7" w:rsidR="00951799" w:rsidRDefault="00951799" w:rsidP="00951799">
      <w:pPr>
        <w:jc w:val="both"/>
        <w:rPr>
          <w:ins w:id="89" w:author="Eileen Capilit" w:date="2024-03-20T15:30:00Z"/>
          <w:rFonts w:ascii="Arial Narrow" w:eastAsia="Meiryo" w:hAnsi="Arial Narrow"/>
          <w:sz w:val="22"/>
          <w:szCs w:val="22"/>
        </w:rPr>
      </w:pPr>
      <w:ins w:id="90" w:author="Eileen Capilit" w:date="2024-03-20T15:33:00Z">
        <w:r w:rsidRPr="007F44AC">
          <w:rPr>
            <w:rFonts w:asciiTheme="majorBidi" w:hAnsiTheme="majorBidi" w:cstheme="majorBidi"/>
            <w:color w:val="000000"/>
            <w:sz w:val="20"/>
            <w:szCs w:val="20"/>
            <w:highlight w:val="yellow"/>
            <w:rPrChange w:id="91" w:author="Eileen Capilit" w:date="2024-03-20T15:37:00Z">
              <w:rPr>
                <w:rFonts w:asciiTheme="majorBidi" w:hAnsiTheme="majorBidi" w:cstheme="majorBidi"/>
                <w:color w:val="000000"/>
                <w:sz w:val="20"/>
                <w:szCs w:val="20"/>
              </w:rPr>
            </w:rPrChange>
          </w:rPr>
          <w:t xml:space="preserve">The ACS is convening the monthly webinar series – </w:t>
        </w:r>
        <w:proofErr w:type="spellStart"/>
        <w:r w:rsidRPr="007F44AC">
          <w:rPr>
            <w:rFonts w:asciiTheme="majorBidi" w:hAnsiTheme="majorBidi" w:cstheme="majorBidi"/>
            <w:color w:val="000000"/>
            <w:sz w:val="20"/>
            <w:szCs w:val="20"/>
            <w:highlight w:val="yellow"/>
            <w:rPrChange w:id="92" w:author="Eileen Capilit" w:date="2024-03-20T15:37:00Z">
              <w:rPr>
                <w:rFonts w:asciiTheme="majorBidi" w:hAnsiTheme="majorBidi" w:cstheme="majorBidi"/>
                <w:color w:val="000000"/>
                <w:sz w:val="20"/>
                <w:szCs w:val="20"/>
              </w:rPr>
            </w:rPrChange>
          </w:rPr>
          <w:t>StatsTalk</w:t>
        </w:r>
        <w:proofErr w:type="spellEnd"/>
        <w:r w:rsidRPr="007F44AC">
          <w:rPr>
            <w:rFonts w:asciiTheme="majorBidi" w:hAnsiTheme="majorBidi" w:cstheme="majorBidi"/>
            <w:color w:val="000000"/>
            <w:sz w:val="20"/>
            <w:szCs w:val="20"/>
            <w:highlight w:val="yellow"/>
            <w:rPrChange w:id="93" w:author="Eileen Capilit" w:date="2024-03-20T15:37:00Z">
              <w:rPr>
                <w:rFonts w:asciiTheme="majorBidi" w:hAnsiTheme="majorBidi" w:cstheme="majorBidi"/>
                <w:color w:val="000000"/>
                <w:sz w:val="20"/>
                <w:szCs w:val="20"/>
              </w:rPr>
            </w:rPrChange>
          </w:rPr>
          <w:t xml:space="preserve">-Africa – to provide a space for a dialogue about data, statistics, and innovative tools with data experts and users. Specifically, </w:t>
        </w:r>
        <w:proofErr w:type="spellStart"/>
        <w:r w:rsidRPr="007F44AC">
          <w:rPr>
            <w:rFonts w:asciiTheme="majorBidi" w:hAnsiTheme="majorBidi" w:cstheme="majorBidi"/>
            <w:color w:val="000000"/>
            <w:sz w:val="20"/>
            <w:szCs w:val="20"/>
            <w:highlight w:val="yellow"/>
            <w:rPrChange w:id="94" w:author="Eileen Capilit" w:date="2024-03-20T15:37:00Z">
              <w:rPr>
                <w:rFonts w:asciiTheme="majorBidi" w:hAnsiTheme="majorBidi" w:cstheme="majorBidi"/>
                <w:color w:val="000000"/>
                <w:sz w:val="20"/>
                <w:szCs w:val="20"/>
              </w:rPr>
            </w:rPrChange>
          </w:rPr>
          <w:t>StatTalk</w:t>
        </w:r>
        <w:proofErr w:type="spellEnd"/>
        <w:r w:rsidRPr="007F44AC">
          <w:rPr>
            <w:rFonts w:asciiTheme="majorBidi" w:hAnsiTheme="majorBidi" w:cstheme="majorBidi"/>
            <w:color w:val="000000"/>
            <w:sz w:val="20"/>
            <w:szCs w:val="20"/>
            <w:highlight w:val="yellow"/>
            <w:rPrChange w:id="95" w:author="Eileen Capilit" w:date="2024-03-20T15:37:00Z">
              <w:rPr>
                <w:rFonts w:asciiTheme="majorBidi" w:hAnsiTheme="majorBidi" w:cstheme="majorBidi"/>
                <w:color w:val="000000"/>
                <w:sz w:val="20"/>
                <w:szCs w:val="20"/>
              </w:rPr>
            </w:rPrChange>
          </w:rPr>
          <w:t xml:space="preserve">-Africa aims to </w:t>
        </w:r>
      </w:ins>
      <w:ins w:id="96" w:author="Eileen Capilit" w:date="2024-03-20T15:34:00Z">
        <w:r w:rsidRPr="007F44AC">
          <w:rPr>
            <w:rFonts w:asciiTheme="majorBidi" w:hAnsiTheme="majorBidi" w:cstheme="majorBidi"/>
            <w:color w:val="000000"/>
            <w:sz w:val="20"/>
            <w:szCs w:val="20"/>
            <w:highlight w:val="yellow"/>
            <w:rPrChange w:id="97" w:author="Eileen Capilit" w:date="2024-03-20T15:37:00Z">
              <w:rPr>
                <w:rFonts w:asciiTheme="majorBidi" w:hAnsiTheme="majorBidi" w:cstheme="majorBidi"/>
                <w:color w:val="000000"/>
                <w:sz w:val="20"/>
                <w:szCs w:val="20"/>
              </w:rPr>
            </w:rPrChange>
          </w:rPr>
          <w:t>s</w:t>
        </w:r>
      </w:ins>
      <w:ins w:id="98" w:author="Eileen Capilit" w:date="2024-03-20T15:33:00Z">
        <w:r w:rsidRPr="007F44AC">
          <w:rPr>
            <w:rFonts w:asciiTheme="majorBidi" w:hAnsiTheme="majorBidi" w:cstheme="majorBidi"/>
            <w:color w:val="000000"/>
            <w:sz w:val="20"/>
            <w:szCs w:val="20"/>
            <w:highlight w:val="yellow"/>
            <w:rPrChange w:id="99" w:author="Eileen Capilit" w:date="2024-03-20T15:37:00Z">
              <w:rPr>
                <w:rFonts w:asciiTheme="majorBidi" w:hAnsiTheme="majorBidi" w:cstheme="majorBidi"/>
                <w:color w:val="000000"/>
                <w:sz w:val="20"/>
                <w:szCs w:val="20"/>
              </w:rPr>
            </w:rPrChange>
          </w:rPr>
          <w:t>erve as a knowledge-sharing and exchange platform</w:t>
        </w:r>
      </w:ins>
      <w:ins w:id="100" w:author="Eileen Capilit" w:date="2024-03-20T15:34:00Z">
        <w:r w:rsidRPr="007F44AC">
          <w:rPr>
            <w:rFonts w:asciiTheme="majorBidi" w:hAnsiTheme="majorBidi" w:cstheme="majorBidi"/>
            <w:color w:val="000000"/>
            <w:sz w:val="20"/>
            <w:szCs w:val="20"/>
            <w:highlight w:val="yellow"/>
            <w:rPrChange w:id="101" w:author="Eileen Capilit" w:date="2024-03-20T15:37:00Z">
              <w:rPr>
                <w:rFonts w:asciiTheme="majorBidi" w:hAnsiTheme="majorBidi" w:cstheme="majorBidi"/>
                <w:color w:val="000000"/>
                <w:sz w:val="20"/>
                <w:szCs w:val="20"/>
              </w:rPr>
            </w:rPrChange>
          </w:rPr>
          <w:t>; and to d</w:t>
        </w:r>
      </w:ins>
      <w:ins w:id="102" w:author="Eileen Capilit" w:date="2024-03-20T15:33:00Z">
        <w:r w:rsidRPr="007F44AC">
          <w:rPr>
            <w:rFonts w:asciiTheme="majorBidi" w:hAnsiTheme="majorBidi" w:cstheme="majorBidi"/>
            <w:color w:val="000000"/>
            <w:sz w:val="20"/>
            <w:szCs w:val="20"/>
            <w:highlight w:val="yellow"/>
            <w:rPrChange w:id="103" w:author="Eileen Capilit" w:date="2024-03-20T15:37:00Z">
              <w:rPr>
                <w:rFonts w:asciiTheme="majorBidi" w:hAnsiTheme="majorBidi" w:cstheme="majorBidi"/>
                <w:color w:val="000000"/>
                <w:sz w:val="20"/>
                <w:szCs w:val="20"/>
              </w:rPr>
            </w:rPrChange>
          </w:rPr>
          <w:t>emystify and promote greater understanding of key statistical concepts and alternative data sources that could be harnessed in the African context.</w:t>
        </w:r>
      </w:ins>
      <w:ins w:id="104" w:author="Eileen Capilit" w:date="2024-03-20T15:34:00Z">
        <w:r w:rsidRPr="007F44AC">
          <w:rPr>
            <w:rFonts w:asciiTheme="majorBidi" w:hAnsiTheme="majorBidi" w:cstheme="majorBidi"/>
            <w:color w:val="000000"/>
            <w:sz w:val="20"/>
            <w:szCs w:val="20"/>
            <w:highlight w:val="yellow"/>
            <w:rPrChange w:id="105" w:author="Eileen Capilit" w:date="2024-03-20T15:37:00Z">
              <w:rPr>
                <w:rFonts w:asciiTheme="majorBidi" w:hAnsiTheme="majorBidi" w:cstheme="majorBidi"/>
                <w:color w:val="000000"/>
                <w:sz w:val="20"/>
                <w:szCs w:val="20"/>
              </w:rPr>
            </w:rPrChange>
          </w:rPr>
          <w:t xml:space="preserve"> For the first quarter of 2024 the topics discussed include:</w:t>
        </w:r>
      </w:ins>
      <w:ins w:id="106" w:author="Eileen Capilit" w:date="2024-03-20T15:36:00Z">
        <w:r w:rsidR="007F44AC" w:rsidRPr="007F44AC">
          <w:rPr>
            <w:rFonts w:asciiTheme="majorBidi" w:hAnsiTheme="majorBidi" w:cstheme="majorBidi"/>
            <w:color w:val="000000"/>
            <w:sz w:val="20"/>
            <w:szCs w:val="20"/>
            <w:highlight w:val="yellow"/>
            <w:rPrChange w:id="107" w:author="Eileen Capilit" w:date="2024-03-20T15:37:00Z">
              <w:rPr>
                <w:rFonts w:asciiTheme="majorBidi" w:hAnsiTheme="majorBidi" w:cstheme="majorBidi"/>
                <w:color w:val="000000"/>
                <w:sz w:val="20"/>
                <w:szCs w:val="20"/>
              </w:rPr>
            </w:rPrChange>
          </w:rPr>
          <w:t xml:space="preserve"> Modernizing administrative data for statistical purposes (30 January); Building of Inclusive National Identity Systems by Inter-linking digital identity and legal identity (20 February); and Understanding the Role of the UN Regional Hub on Big Data and Data Science for Africa in Advancing the work on official statistics</w:t>
        </w:r>
      </w:ins>
      <w:ins w:id="108" w:author="Eileen Capilit" w:date="2024-03-20T15:37:00Z">
        <w:r w:rsidR="007F44AC" w:rsidRPr="007F44AC">
          <w:rPr>
            <w:rFonts w:asciiTheme="majorBidi" w:hAnsiTheme="majorBidi" w:cstheme="majorBidi"/>
            <w:color w:val="000000"/>
            <w:sz w:val="20"/>
            <w:szCs w:val="20"/>
            <w:highlight w:val="yellow"/>
            <w:rPrChange w:id="109" w:author="Eileen Capilit" w:date="2024-03-20T15:37:00Z">
              <w:rPr>
                <w:rFonts w:asciiTheme="majorBidi" w:hAnsiTheme="majorBidi" w:cstheme="majorBidi"/>
                <w:color w:val="000000"/>
                <w:sz w:val="20"/>
                <w:szCs w:val="20"/>
              </w:rPr>
            </w:rPrChange>
          </w:rPr>
          <w:t xml:space="preserve"> (19 March).</w:t>
        </w:r>
      </w:ins>
    </w:p>
    <w:p w14:paraId="2854FC62" w14:textId="77777777" w:rsidR="00951799" w:rsidRPr="00AB54B1" w:rsidRDefault="00951799" w:rsidP="00AB54B1">
      <w:pPr>
        <w:jc w:val="both"/>
        <w:rPr>
          <w:rFonts w:asciiTheme="majorBidi" w:hAnsiTheme="majorBidi" w:cstheme="majorBidi"/>
          <w:color w:val="000000"/>
          <w:sz w:val="20"/>
          <w:szCs w:val="20"/>
        </w:rPr>
      </w:pPr>
    </w:p>
    <w:p w14:paraId="4F4B303C" w14:textId="77777777" w:rsidR="00F04080" w:rsidRPr="0057183F" w:rsidRDefault="00F04080" w:rsidP="00A913EF">
      <w:pPr>
        <w:shd w:val="clear" w:color="auto" w:fill="FFFFFF"/>
        <w:jc w:val="both"/>
        <w:rPr>
          <w:rFonts w:ascii="Arial Narrow" w:eastAsia="Meiryo" w:hAnsi="Arial Narrow"/>
          <w:sz w:val="2"/>
          <w:szCs w:val="2"/>
        </w:rPr>
      </w:pPr>
    </w:p>
    <w:p w14:paraId="352ADB45" w14:textId="7F2CF119" w:rsidR="00DE25FE" w:rsidRPr="00ED05F4" w:rsidRDefault="005038E8" w:rsidP="00ED05F4">
      <w:pPr>
        <w:pStyle w:val="Heading1"/>
        <w:keepNext/>
        <w:keepLines/>
        <w:numPr>
          <w:ilvl w:val="0"/>
          <w:numId w:val="1"/>
        </w:numPr>
        <w:snapToGrid w:val="0"/>
        <w:spacing w:before="120" w:beforeAutospacing="0" w:after="120" w:afterAutospacing="0"/>
        <w:jc w:val="both"/>
        <w:rPr>
          <w:rFonts w:ascii="Arial Narrow" w:eastAsia="Meiryo" w:hAnsi="Arial Narrow" w:cs="Arial"/>
          <w:color w:val="1F497D" w:themeColor="text2"/>
          <w:sz w:val="24"/>
          <w:szCs w:val="24"/>
        </w:rPr>
      </w:pPr>
      <w:bookmarkStart w:id="110" w:name="_Toc135230991"/>
      <w:r w:rsidRPr="00CB4FED">
        <w:rPr>
          <w:rFonts w:ascii="Arial Narrow" w:eastAsia="Meiryo" w:hAnsi="Arial Narrow" w:cs="Arial"/>
          <w:color w:val="1F497D" w:themeColor="text2"/>
          <w:sz w:val="24"/>
          <w:szCs w:val="24"/>
          <w:lang w:val="en-US"/>
        </w:rPr>
        <w:t>Trainings</w:t>
      </w:r>
      <w:bookmarkEnd w:id="110"/>
      <w:r w:rsidR="00570119">
        <w:rPr>
          <w:rFonts w:ascii="Arial Narrow" w:eastAsia="Meiryo" w:hAnsi="Arial Narrow" w:cs="Arial"/>
          <w:color w:val="1F497D" w:themeColor="text2"/>
          <w:sz w:val="24"/>
          <w:szCs w:val="24"/>
          <w:lang w:val="en-US"/>
        </w:rPr>
        <w:t xml:space="preserve"> Activities | Support</w:t>
      </w:r>
    </w:p>
    <w:p w14:paraId="60B2BCFA" w14:textId="77777777" w:rsidR="00BE1BD2" w:rsidRPr="00406386" w:rsidRDefault="00BE1BD2" w:rsidP="00BE1BD2">
      <w:pPr>
        <w:pStyle w:val="ListParagraph"/>
        <w:jc w:val="both"/>
        <w:rPr>
          <w:rFonts w:ascii="Arial Narrow" w:eastAsia="Meiryo" w:hAnsi="Arial Narrow" w:cstheme="majorBidi"/>
          <w:b/>
          <w:bCs/>
          <w:sz w:val="2"/>
          <w:szCs w:val="2"/>
        </w:rPr>
      </w:pPr>
    </w:p>
    <w:p w14:paraId="01F1BE77" w14:textId="7DE27A70" w:rsidR="00626B9A" w:rsidRPr="00571631" w:rsidRDefault="00E13C89" w:rsidP="00193BF1">
      <w:pPr>
        <w:pStyle w:val="ListParagraph"/>
        <w:numPr>
          <w:ilvl w:val="1"/>
          <w:numId w:val="35"/>
        </w:numPr>
        <w:ind w:left="1080"/>
        <w:jc w:val="both"/>
        <w:rPr>
          <w:rFonts w:ascii="Arial Narrow" w:hAnsi="Arial Narrow" w:cstheme="majorBidi"/>
          <w:b/>
          <w:bCs/>
          <w:sz w:val="22"/>
          <w:szCs w:val="22"/>
        </w:rPr>
      </w:pPr>
      <w:r w:rsidRPr="00571631">
        <w:rPr>
          <w:b/>
          <w:bCs/>
          <w:color w:val="000000"/>
          <w:sz w:val="20"/>
          <w:szCs w:val="20"/>
        </w:rPr>
        <w:t>Organization of PES workshop to be held in Addis from 20-23 February 2024.</w:t>
      </w:r>
    </w:p>
    <w:p w14:paraId="6BE07740" w14:textId="41E6D113" w:rsidR="00D869C2" w:rsidRDefault="00D869C2" w:rsidP="006064C8">
      <w:pPr>
        <w:jc w:val="both"/>
        <w:rPr>
          <w:rFonts w:ascii="Arial Narrow" w:hAnsi="Arial Narrow" w:cstheme="majorBidi"/>
          <w:bCs/>
          <w:sz w:val="22"/>
          <w:szCs w:val="22"/>
        </w:rPr>
      </w:pPr>
      <w:r w:rsidRPr="00F518E9">
        <w:rPr>
          <w:sz w:val="20"/>
          <w:szCs w:val="20"/>
        </w:rPr>
        <w:t xml:space="preserve">The workshop was designed to </w:t>
      </w:r>
      <w:r w:rsidR="002346E4" w:rsidRPr="00F518E9">
        <w:rPr>
          <w:sz w:val="20"/>
          <w:szCs w:val="20"/>
        </w:rPr>
        <w:t>train</w:t>
      </w:r>
      <w:r w:rsidRPr="00F518E9">
        <w:rPr>
          <w:sz w:val="20"/>
          <w:szCs w:val="20"/>
        </w:rPr>
        <w:t xml:space="preserve"> participants from countries that are due to carry out a census </w:t>
      </w:r>
      <w:r w:rsidR="002346E4" w:rsidRPr="00F518E9">
        <w:rPr>
          <w:sz w:val="20"/>
          <w:szCs w:val="20"/>
        </w:rPr>
        <w:t>and</w:t>
      </w:r>
      <w:r w:rsidRPr="00F518E9">
        <w:rPr>
          <w:sz w:val="20"/>
          <w:szCs w:val="20"/>
        </w:rPr>
        <w:t xml:space="preserve"> post-enumeration surveys (PES). </w:t>
      </w:r>
      <w:r w:rsidR="006064C8">
        <w:rPr>
          <w:sz w:val="20"/>
          <w:szCs w:val="20"/>
        </w:rPr>
        <w:t>S</w:t>
      </w:r>
      <w:r w:rsidR="002346E4" w:rsidRPr="00F518E9">
        <w:rPr>
          <w:sz w:val="20"/>
          <w:szCs w:val="20"/>
        </w:rPr>
        <w:t>even</w:t>
      </w:r>
      <w:r w:rsidRPr="00F518E9">
        <w:rPr>
          <w:sz w:val="20"/>
          <w:szCs w:val="20"/>
        </w:rPr>
        <w:t xml:space="preserve"> countries</w:t>
      </w:r>
      <w:r w:rsidR="006064C8">
        <w:rPr>
          <w:sz w:val="20"/>
          <w:szCs w:val="20"/>
        </w:rPr>
        <w:t xml:space="preserve"> were </w:t>
      </w:r>
      <w:r w:rsidRPr="00F518E9">
        <w:rPr>
          <w:sz w:val="20"/>
          <w:szCs w:val="20"/>
        </w:rPr>
        <w:t>invited to the workshop</w:t>
      </w:r>
      <w:r w:rsidR="00A56B57">
        <w:rPr>
          <w:sz w:val="20"/>
          <w:szCs w:val="20"/>
        </w:rPr>
        <w:t>:</w:t>
      </w:r>
      <w:r w:rsidRPr="00F518E9">
        <w:rPr>
          <w:sz w:val="20"/>
          <w:szCs w:val="20"/>
        </w:rPr>
        <w:t xml:space="preserve"> </w:t>
      </w:r>
      <w:r w:rsidR="00FA049E" w:rsidRPr="00F518E9">
        <w:rPr>
          <w:sz w:val="20"/>
          <w:szCs w:val="20"/>
        </w:rPr>
        <w:t>Burundi</w:t>
      </w:r>
      <w:r w:rsidR="00FA049E">
        <w:rPr>
          <w:sz w:val="20"/>
          <w:szCs w:val="20"/>
        </w:rPr>
        <w:t>,</w:t>
      </w:r>
      <w:r w:rsidR="00FA049E" w:rsidRPr="00F518E9">
        <w:rPr>
          <w:sz w:val="20"/>
          <w:szCs w:val="20"/>
        </w:rPr>
        <w:t xml:space="preserve"> </w:t>
      </w:r>
      <w:r w:rsidR="002346E4" w:rsidRPr="00F518E9">
        <w:rPr>
          <w:sz w:val="20"/>
          <w:szCs w:val="20"/>
        </w:rPr>
        <w:t>Djibouti</w:t>
      </w:r>
      <w:r w:rsidR="00B24F9F">
        <w:rPr>
          <w:sz w:val="20"/>
          <w:szCs w:val="20"/>
        </w:rPr>
        <w:t>,</w:t>
      </w:r>
      <w:r w:rsidR="002346E4" w:rsidRPr="00F518E9">
        <w:rPr>
          <w:sz w:val="20"/>
          <w:szCs w:val="20"/>
        </w:rPr>
        <w:t xml:space="preserve"> </w:t>
      </w:r>
      <w:r w:rsidRPr="00F518E9">
        <w:rPr>
          <w:sz w:val="20"/>
          <w:szCs w:val="20"/>
        </w:rPr>
        <w:t xml:space="preserve">Ethiopia, </w:t>
      </w:r>
      <w:r w:rsidR="002346E4" w:rsidRPr="00F518E9">
        <w:rPr>
          <w:sz w:val="20"/>
          <w:szCs w:val="20"/>
        </w:rPr>
        <w:t xml:space="preserve">The Gambia, </w:t>
      </w:r>
      <w:r w:rsidRPr="00F518E9">
        <w:rPr>
          <w:sz w:val="20"/>
          <w:szCs w:val="20"/>
        </w:rPr>
        <w:t xml:space="preserve">Nigeria, </w:t>
      </w:r>
      <w:r w:rsidR="00593F93" w:rsidRPr="00F518E9">
        <w:rPr>
          <w:sz w:val="20"/>
          <w:szCs w:val="20"/>
        </w:rPr>
        <w:t>Tunisia,</w:t>
      </w:r>
      <w:r w:rsidR="00FA049E" w:rsidRPr="00F518E9">
        <w:rPr>
          <w:sz w:val="20"/>
          <w:szCs w:val="20"/>
        </w:rPr>
        <w:t xml:space="preserve"> and </w:t>
      </w:r>
      <w:r w:rsidRPr="00F518E9">
        <w:rPr>
          <w:sz w:val="20"/>
          <w:szCs w:val="20"/>
        </w:rPr>
        <w:t>Uganda</w:t>
      </w:r>
      <w:r w:rsidR="00FA049E">
        <w:rPr>
          <w:sz w:val="20"/>
          <w:szCs w:val="20"/>
        </w:rPr>
        <w:t>.</w:t>
      </w:r>
      <w:r w:rsidR="006064C8">
        <w:rPr>
          <w:sz w:val="20"/>
          <w:szCs w:val="20"/>
        </w:rPr>
        <w:t xml:space="preserve"> </w:t>
      </w:r>
      <w:r w:rsidRPr="00F518E9">
        <w:rPr>
          <w:sz w:val="20"/>
          <w:szCs w:val="20"/>
        </w:rPr>
        <w:t>Training was provided by experts from N</w:t>
      </w:r>
      <w:r w:rsidR="00B24F9F">
        <w:rPr>
          <w:sz w:val="20"/>
          <w:szCs w:val="20"/>
        </w:rPr>
        <w:t>ational institute of Statistics Rwanda</w:t>
      </w:r>
      <w:r w:rsidRPr="00F518E9">
        <w:rPr>
          <w:sz w:val="20"/>
          <w:szCs w:val="20"/>
        </w:rPr>
        <w:t>, ONS</w:t>
      </w:r>
      <w:r w:rsidR="00C50A4F">
        <w:rPr>
          <w:sz w:val="20"/>
          <w:szCs w:val="20"/>
        </w:rPr>
        <w:t>, UNFPA</w:t>
      </w:r>
      <w:r w:rsidRPr="00F518E9">
        <w:rPr>
          <w:sz w:val="20"/>
          <w:szCs w:val="20"/>
        </w:rPr>
        <w:t xml:space="preserve"> and ACS. </w:t>
      </w:r>
      <w:r w:rsidR="00A56B57">
        <w:rPr>
          <w:sz w:val="20"/>
          <w:szCs w:val="20"/>
        </w:rPr>
        <w:t>Ca</w:t>
      </w:r>
      <w:r w:rsidRPr="00F518E9">
        <w:rPr>
          <w:sz w:val="20"/>
          <w:szCs w:val="20"/>
        </w:rPr>
        <w:t xml:space="preserve">se studies from Rwanda, Ghana and Namibia </w:t>
      </w:r>
      <w:r w:rsidR="00B24F9F">
        <w:rPr>
          <w:sz w:val="20"/>
          <w:szCs w:val="20"/>
        </w:rPr>
        <w:t>were</w:t>
      </w:r>
      <w:r w:rsidRPr="00F518E9">
        <w:rPr>
          <w:sz w:val="20"/>
          <w:szCs w:val="20"/>
        </w:rPr>
        <w:t xml:space="preserve"> presented.</w:t>
      </w:r>
      <w:r w:rsidR="006064C8">
        <w:rPr>
          <w:rFonts w:asciiTheme="majorBidi" w:hAnsiTheme="majorBidi" w:cstheme="majorBidi"/>
          <w:color w:val="000000"/>
          <w:sz w:val="20"/>
          <w:szCs w:val="20"/>
        </w:rPr>
        <w:t xml:space="preserve"> </w:t>
      </w:r>
      <w:r w:rsidR="00AF0CA4">
        <w:rPr>
          <w:rFonts w:asciiTheme="majorBidi" w:hAnsiTheme="majorBidi" w:cstheme="majorBidi"/>
          <w:color w:val="000000"/>
          <w:sz w:val="20"/>
          <w:szCs w:val="20"/>
        </w:rPr>
        <w:t>P</w:t>
      </w:r>
      <w:r w:rsidR="00A4452E" w:rsidRPr="005A555D">
        <w:rPr>
          <w:rFonts w:asciiTheme="majorBidi" w:hAnsiTheme="majorBidi" w:cstheme="majorBidi"/>
          <w:color w:val="000000"/>
          <w:sz w:val="20"/>
          <w:szCs w:val="20"/>
        </w:rPr>
        <w:t xml:space="preserve">articipants </w:t>
      </w:r>
      <w:r w:rsidR="00A56B57" w:rsidRPr="00A56B57">
        <w:rPr>
          <w:rFonts w:asciiTheme="majorBidi" w:hAnsiTheme="majorBidi" w:cstheme="majorBidi"/>
          <w:color w:val="000000"/>
          <w:sz w:val="20"/>
          <w:szCs w:val="20"/>
        </w:rPr>
        <w:t xml:space="preserve">realized </w:t>
      </w:r>
      <w:r w:rsidR="00A4452E" w:rsidRPr="005A555D">
        <w:rPr>
          <w:rFonts w:asciiTheme="majorBidi" w:hAnsiTheme="majorBidi" w:cstheme="majorBidi"/>
          <w:color w:val="000000"/>
          <w:sz w:val="20"/>
          <w:szCs w:val="20"/>
        </w:rPr>
        <w:t>the steps required to carry out a successful PES, including operational management and tools that can be used to help</w:t>
      </w:r>
      <w:r w:rsidR="00A4452E">
        <w:rPr>
          <w:rFonts w:asciiTheme="majorBidi" w:hAnsiTheme="majorBidi" w:cstheme="majorBidi"/>
          <w:color w:val="000000"/>
          <w:sz w:val="20"/>
          <w:szCs w:val="20"/>
        </w:rPr>
        <w:t xml:space="preserve"> monitor response</w:t>
      </w:r>
      <w:r w:rsidR="00A4452E" w:rsidRPr="005A555D">
        <w:rPr>
          <w:rFonts w:asciiTheme="majorBidi" w:hAnsiTheme="majorBidi" w:cstheme="majorBidi"/>
          <w:color w:val="000000"/>
          <w:sz w:val="20"/>
          <w:szCs w:val="20"/>
        </w:rPr>
        <w:t>, implementation of automatic matching, analysis and reporting.</w:t>
      </w:r>
    </w:p>
    <w:p w14:paraId="21BC6956" w14:textId="77777777" w:rsidR="00D869C2" w:rsidRDefault="00D869C2" w:rsidP="00D869C2">
      <w:pPr>
        <w:jc w:val="both"/>
        <w:rPr>
          <w:rFonts w:ascii="Arial Narrow" w:hAnsi="Arial Narrow" w:cstheme="majorBidi"/>
          <w:bCs/>
          <w:sz w:val="22"/>
          <w:szCs w:val="22"/>
        </w:rPr>
      </w:pPr>
    </w:p>
    <w:p w14:paraId="6498A19F" w14:textId="0FE35A4A" w:rsidR="00D869C2" w:rsidRPr="00A74D5A" w:rsidRDefault="00891EB8" w:rsidP="00193BF1">
      <w:pPr>
        <w:pStyle w:val="ListParagraph"/>
        <w:numPr>
          <w:ilvl w:val="1"/>
          <w:numId w:val="35"/>
        </w:numPr>
        <w:ind w:left="1080"/>
        <w:jc w:val="both"/>
        <w:rPr>
          <w:b/>
          <w:bCs/>
          <w:sz w:val="20"/>
          <w:szCs w:val="20"/>
        </w:rPr>
      </w:pPr>
      <w:r w:rsidRPr="00A74D5A">
        <w:rPr>
          <w:b/>
          <w:bCs/>
          <w:sz w:val="20"/>
          <w:szCs w:val="20"/>
        </w:rPr>
        <w:t>Training Workshop on development of register based official statistics in collaboration with Statistics Denmark</w:t>
      </w:r>
    </w:p>
    <w:p w14:paraId="591573B8" w14:textId="70B6B472" w:rsidR="006064C8" w:rsidRDefault="00891EB8" w:rsidP="006064C8">
      <w:pPr>
        <w:pBdr>
          <w:top w:val="nil"/>
          <w:left w:val="nil"/>
          <w:bottom w:val="nil"/>
          <w:right w:val="nil"/>
          <w:between w:val="nil"/>
        </w:pBdr>
        <w:shd w:val="clear" w:color="auto" w:fill="FFFFFF"/>
        <w:tabs>
          <w:tab w:val="center" w:pos="4819"/>
          <w:tab w:val="right" w:pos="9638"/>
        </w:tabs>
        <w:spacing w:line="276" w:lineRule="auto"/>
        <w:jc w:val="both"/>
        <w:rPr>
          <w:ins w:id="111" w:author="Angela Kiconco" w:date="2024-03-21T20:40:00Z"/>
          <w:sz w:val="20"/>
          <w:szCs w:val="20"/>
        </w:rPr>
      </w:pPr>
      <w:commentRangeStart w:id="112"/>
      <w:r w:rsidRPr="00AB54B1">
        <w:rPr>
          <w:sz w:val="20"/>
          <w:szCs w:val="20"/>
        </w:rPr>
        <w:t xml:space="preserve">DSS staff </w:t>
      </w:r>
      <w:commentRangeEnd w:id="112"/>
      <w:r w:rsidR="002510B8">
        <w:rPr>
          <w:rStyle w:val="CommentReference"/>
        </w:rPr>
        <w:commentReference w:id="112"/>
      </w:r>
      <w:r w:rsidR="006064C8" w:rsidRPr="00AB54B1">
        <w:rPr>
          <w:sz w:val="20"/>
          <w:szCs w:val="20"/>
        </w:rPr>
        <w:t xml:space="preserve">collaborated with officials of Statistics Denmark in the delivery of a capacity development programme </w:t>
      </w:r>
      <w:r w:rsidR="006064C8" w:rsidRPr="00354D91">
        <w:rPr>
          <w:sz w:val="20"/>
          <w:szCs w:val="20"/>
        </w:rPr>
        <w:t>aimed at c</w:t>
      </w:r>
      <w:r w:rsidR="006064C8" w:rsidRPr="00AB54B1">
        <w:rPr>
          <w:sz w:val="20"/>
          <w:szCs w:val="20"/>
        </w:rPr>
        <w:t xml:space="preserve">apacitating staff from Statistics South Africa on the use of administrative data sources for the production of official statistics and strengthening co-operation between Statistics </w:t>
      </w:r>
      <w:del w:id="113" w:author="Andre Nonguierma" w:date="2024-03-20T14:46:00Z">
        <w:r w:rsidR="006064C8" w:rsidRPr="00AB54B1" w:rsidDel="002510B8">
          <w:rPr>
            <w:sz w:val="20"/>
            <w:szCs w:val="20"/>
          </w:rPr>
          <w:delText xml:space="preserve">south </w:delText>
        </w:r>
      </w:del>
      <w:ins w:id="114" w:author="Andre Nonguierma" w:date="2024-03-20T14:46:00Z">
        <w:r w:rsidR="002510B8">
          <w:rPr>
            <w:sz w:val="20"/>
            <w:szCs w:val="20"/>
          </w:rPr>
          <w:t>S</w:t>
        </w:r>
        <w:r w:rsidR="002510B8" w:rsidRPr="00AB54B1">
          <w:rPr>
            <w:sz w:val="20"/>
            <w:szCs w:val="20"/>
          </w:rPr>
          <w:t xml:space="preserve">outh </w:t>
        </w:r>
      </w:ins>
      <w:r w:rsidR="006064C8" w:rsidRPr="00AB54B1">
        <w:rPr>
          <w:sz w:val="20"/>
          <w:szCs w:val="20"/>
        </w:rPr>
        <w:t>Africa and administrative data owners to showcase the advantages of using linkable administrative microdata in the production of official statistics. The mission facilitated   the launch of a national small-scale pilot project that would</w:t>
      </w:r>
      <w:r w:rsidR="00507BA0" w:rsidRPr="00AB54B1">
        <w:rPr>
          <w:sz w:val="20"/>
          <w:szCs w:val="20"/>
        </w:rPr>
        <w:t xml:space="preserve"> assess the possibility </w:t>
      </w:r>
      <w:r w:rsidR="00E6496D" w:rsidRPr="00AB54B1">
        <w:rPr>
          <w:sz w:val="20"/>
          <w:szCs w:val="20"/>
        </w:rPr>
        <w:t xml:space="preserve">of </w:t>
      </w:r>
      <w:r w:rsidR="00E6496D">
        <w:rPr>
          <w:sz w:val="20"/>
          <w:szCs w:val="20"/>
        </w:rPr>
        <w:t>Stats</w:t>
      </w:r>
      <w:r w:rsidR="00507BA0" w:rsidRPr="00507BA0">
        <w:rPr>
          <w:sz w:val="20"/>
          <w:szCs w:val="20"/>
        </w:rPr>
        <w:t xml:space="preserve"> SA</w:t>
      </w:r>
      <w:r w:rsidR="00507BA0" w:rsidRPr="00AB54B1">
        <w:rPr>
          <w:sz w:val="20"/>
          <w:szCs w:val="20"/>
        </w:rPr>
        <w:t xml:space="preserve"> succeed</w:t>
      </w:r>
      <w:r w:rsidR="00507BA0">
        <w:rPr>
          <w:sz w:val="20"/>
          <w:szCs w:val="20"/>
        </w:rPr>
        <w:t>ing</w:t>
      </w:r>
      <w:r w:rsidR="00507BA0" w:rsidRPr="00AB54B1">
        <w:rPr>
          <w:sz w:val="20"/>
          <w:szCs w:val="20"/>
        </w:rPr>
        <w:t xml:space="preserve"> in establishing an exchange of microdata containing the national ID. </w:t>
      </w:r>
    </w:p>
    <w:p w14:paraId="57DE2D04" w14:textId="77777777" w:rsidR="00565B14" w:rsidRDefault="00565B14" w:rsidP="006064C8">
      <w:pPr>
        <w:pBdr>
          <w:top w:val="nil"/>
          <w:left w:val="nil"/>
          <w:bottom w:val="nil"/>
          <w:right w:val="nil"/>
          <w:between w:val="nil"/>
        </w:pBdr>
        <w:shd w:val="clear" w:color="auto" w:fill="FFFFFF"/>
        <w:tabs>
          <w:tab w:val="center" w:pos="4819"/>
          <w:tab w:val="right" w:pos="9638"/>
        </w:tabs>
        <w:spacing w:line="276" w:lineRule="auto"/>
        <w:jc w:val="both"/>
        <w:rPr>
          <w:ins w:id="115" w:author="Angela Kiconco" w:date="2024-03-21T20:40:00Z"/>
          <w:sz w:val="20"/>
          <w:szCs w:val="20"/>
        </w:rPr>
      </w:pPr>
    </w:p>
    <w:p w14:paraId="0E96CB5E" w14:textId="0F68DBAE" w:rsidR="00565B14" w:rsidRPr="001B2728" w:rsidRDefault="00565B14" w:rsidP="00565B14">
      <w:pPr>
        <w:ind w:left="360"/>
        <w:jc w:val="both"/>
        <w:rPr>
          <w:ins w:id="116" w:author="Angela Kiconco" w:date="2024-03-21T20:40:00Z"/>
          <w:rFonts w:asciiTheme="majorBidi" w:hAnsiTheme="majorBidi" w:cstheme="majorBidi"/>
          <w:b/>
          <w:bCs/>
          <w:sz w:val="20"/>
          <w:szCs w:val="20"/>
        </w:rPr>
      </w:pPr>
      <w:ins w:id="117" w:author="Angela Kiconco" w:date="2024-03-21T20:40:00Z">
        <w:r>
          <w:rPr>
            <w:rFonts w:asciiTheme="majorBidi" w:hAnsiTheme="majorBidi" w:cstheme="majorBidi"/>
            <w:b/>
            <w:bCs/>
            <w:sz w:val="20"/>
            <w:szCs w:val="20"/>
          </w:rPr>
          <w:t>3</w:t>
        </w:r>
        <w:r w:rsidRPr="001B2728">
          <w:rPr>
            <w:rFonts w:asciiTheme="majorBidi" w:hAnsiTheme="majorBidi" w:cstheme="majorBidi"/>
            <w:b/>
            <w:bCs/>
            <w:sz w:val="20"/>
            <w:szCs w:val="20"/>
          </w:rPr>
          <w:t>.</w:t>
        </w:r>
        <w:r>
          <w:rPr>
            <w:rFonts w:asciiTheme="majorBidi" w:hAnsiTheme="majorBidi" w:cstheme="majorBidi"/>
            <w:b/>
            <w:bCs/>
            <w:sz w:val="20"/>
            <w:szCs w:val="20"/>
          </w:rPr>
          <w:t>3</w:t>
        </w:r>
        <w:r w:rsidRPr="001B2728">
          <w:rPr>
            <w:rFonts w:asciiTheme="majorBidi" w:hAnsiTheme="majorBidi" w:cstheme="majorBidi"/>
            <w:b/>
            <w:bCs/>
            <w:sz w:val="20"/>
            <w:szCs w:val="20"/>
          </w:rPr>
          <w:t xml:space="preserve"> Capacity Development of member States in Statistical Data and Metadata Exchange (SDMX) Tools and Open SDGs Platform</w:t>
        </w:r>
      </w:ins>
    </w:p>
    <w:p w14:paraId="4A049583" w14:textId="77777777" w:rsidR="00565B14" w:rsidRDefault="00565B14" w:rsidP="00565B14">
      <w:pPr>
        <w:jc w:val="both"/>
        <w:rPr>
          <w:ins w:id="118" w:author="Angela Kiconco" w:date="2024-03-21T20:40:00Z"/>
          <w:rFonts w:asciiTheme="majorBidi" w:hAnsiTheme="majorBidi" w:cstheme="majorBidi"/>
          <w:b/>
          <w:bCs/>
          <w:sz w:val="20"/>
          <w:szCs w:val="20"/>
        </w:rPr>
      </w:pPr>
    </w:p>
    <w:p w14:paraId="2CE89D8E" w14:textId="4891C5B5" w:rsidR="00565B14" w:rsidRPr="00AB54B1" w:rsidRDefault="00565B14" w:rsidP="00565B14">
      <w:pPr>
        <w:jc w:val="both"/>
        <w:rPr>
          <w:ins w:id="119" w:author="Angela Kiconco" w:date="2024-03-21T20:40:00Z"/>
          <w:rFonts w:asciiTheme="majorBidi" w:hAnsiTheme="majorBidi" w:cstheme="majorBidi"/>
          <w:b/>
          <w:bCs/>
          <w:sz w:val="20"/>
          <w:szCs w:val="20"/>
        </w:rPr>
      </w:pPr>
      <w:ins w:id="120" w:author="Angela Kiconco" w:date="2024-03-21T20:40:00Z">
        <w:r w:rsidRPr="001B2728">
          <w:rPr>
            <w:rFonts w:asciiTheme="majorBidi" w:hAnsiTheme="majorBidi" w:cstheme="majorBidi"/>
            <w:sz w:val="20"/>
            <w:szCs w:val="20"/>
          </w:rPr>
          <w:t xml:space="preserve">ACS </w:t>
        </w:r>
        <w:r>
          <w:rPr>
            <w:rFonts w:asciiTheme="majorBidi" w:hAnsiTheme="majorBidi" w:cstheme="majorBidi"/>
            <w:sz w:val="20"/>
            <w:szCs w:val="20"/>
          </w:rPr>
          <w:t xml:space="preserve">in partnership with the United Nations Statistics Division (UNSD) and the National Statistics Office of the United Kingdom (ONS-UK) conducted a hands-on training for member states in the use of SDMX to enhance data exchange for reporting on the SDGs as well as on the use of Open SDGs platform – an open-source dissemination platform for the SDGs. In the framework of the Eurostat grant to ECA to support monitoring of SDGs and statistics in Africa, participants of six beneficiary countries including Cameroon, Ethiopia, Kenya, Senegal, </w:t>
        </w:r>
      </w:ins>
      <w:ins w:id="121" w:author="Angela Kiconco" w:date="2024-03-21T20:43:00Z">
        <w:r w:rsidR="00BE2F69">
          <w:rPr>
            <w:rFonts w:asciiTheme="majorBidi" w:hAnsiTheme="majorBidi" w:cstheme="majorBidi"/>
            <w:sz w:val="20"/>
            <w:szCs w:val="20"/>
          </w:rPr>
          <w:t>Uganda,</w:t>
        </w:r>
      </w:ins>
      <w:ins w:id="122" w:author="Angela Kiconco" w:date="2024-03-21T20:40:00Z">
        <w:r>
          <w:rPr>
            <w:rFonts w:asciiTheme="majorBidi" w:hAnsiTheme="majorBidi" w:cstheme="majorBidi"/>
            <w:sz w:val="20"/>
            <w:szCs w:val="20"/>
          </w:rPr>
          <w:t xml:space="preserve"> and Morocco were trained in the use of SDMX and Open SDGs tools for onward implementation in their respective countries.</w:t>
        </w:r>
      </w:ins>
      <w:ins w:id="123" w:author="Angela Kiconco" w:date="2024-03-21T20:44:00Z">
        <w:r w:rsidR="00BE2F69">
          <w:rPr>
            <w:rFonts w:asciiTheme="majorBidi" w:hAnsiTheme="majorBidi" w:cstheme="majorBidi"/>
            <w:sz w:val="20"/>
            <w:szCs w:val="20"/>
          </w:rPr>
          <w:t xml:space="preserve"> The </w:t>
        </w:r>
        <w:r w:rsidR="00991D33">
          <w:rPr>
            <w:rFonts w:asciiTheme="majorBidi" w:hAnsiTheme="majorBidi" w:cstheme="majorBidi"/>
            <w:sz w:val="20"/>
            <w:szCs w:val="20"/>
          </w:rPr>
          <w:t xml:space="preserve">training workshop was held in Harare – Zimbabwe from 5 – 10 </w:t>
        </w:r>
        <w:r w:rsidR="003D2974">
          <w:rPr>
            <w:rFonts w:asciiTheme="majorBidi" w:hAnsiTheme="majorBidi" w:cstheme="majorBidi"/>
            <w:sz w:val="20"/>
            <w:szCs w:val="20"/>
          </w:rPr>
          <w:t>February 2024.</w:t>
        </w:r>
      </w:ins>
      <w:ins w:id="124" w:author="Angela Kiconco" w:date="2024-03-21T20:40:00Z">
        <w:r>
          <w:rPr>
            <w:rFonts w:asciiTheme="majorBidi" w:hAnsiTheme="majorBidi" w:cstheme="majorBidi"/>
            <w:sz w:val="20"/>
            <w:szCs w:val="20"/>
          </w:rPr>
          <w:t xml:space="preserve"> Follow-up virtual meetings are held with countries to ensure application of the acquired skills towards official launching of SDG Dashboards in each respective country.</w:t>
        </w:r>
      </w:ins>
    </w:p>
    <w:p w14:paraId="7FCFE44E" w14:textId="77777777" w:rsidR="00565B14" w:rsidRPr="00AB54B1" w:rsidRDefault="00565B14" w:rsidP="006064C8">
      <w:pPr>
        <w:pBdr>
          <w:top w:val="nil"/>
          <w:left w:val="nil"/>
          <w:bottom w:val="nil"/>
          <w:right w:val="nil"/>
          <w:between w:val="nil"/>
        </w:pBdr>
        <w:shd w:val="clear" w:color="auto" w:fill="FFFFFF"/>
        <w:tabs>
          <w:tab w:val="center" w:pos="4819"/>
          <w:tab w:val="right" w:pos="9638"/>
        </w:tabs>
        <w:spacing w:line="276" w:lineRule="auto"/>
        <w:jc w:val="both"/>
        <w:rPr>
          <w:sz w:val="20"/>
          <w:szCs w:val="20"/>
        </w:rPr>
      </w:pPr>
    </w:p>
    <w:p w14:paraId="7A3C6876" w14:textId="33FAC990" w:rsidR="00570119" w:rsidRPr="0025522B" w:rsidRDefault="004B13A7" w:rsidP="0025522B">
      <w:pPr>
        <w:pStyle w:val="Heading1"/>
        <w:keepNext/>
        <w:keepLines/>
        <w:numPr>
          <w:ilvl w:val="0"/>
          <w:numId w:val="1"/>
        </w:numPr>
        <w:snapToGrid w:val="0"/>
        <w:spacing w:before="120" w:beforeAutospacing="0" w:after="120" w:afterAutospacing="0"/>
        <w:jc w:val="both"/>
        <w:rPr>
          <w:rFonts w:ascii="Arial Narrow" w:eastAsia="Meiryo" w:hAnsi="Arial Narrow" w:cs="Arial"/>
          <w:b w:val="0"/>
          <w:bCs w:val="0"/>
          <w:sz w:val="20"/>
          <w:szCs w:val="20"/>
        </w:rPr>
      </w:pPr>
      <w:bookmarkStart w:id="125" w:name="_Toc135230992"/>
      <w:r w:rsidRPr="00CB4FED">
        <w:rPr>
          <w:rFonts w:ascii="Arial Narrow" w:eastAsia="Meiryo" w:hAnsi="Arial Narrow" w:cs="Arial"/>
          <w:color w:val="1F497D" w:themeColor="text2"/>
          <w:sz w:val="24"/>
          <w:szCs w:val="24"/>
        </w:rPr>
        <w:t>Capacity D</w:t>
      </w:r>
      <w:r w:rsidR="00376CAC" w:rsidRPr="00CB4FED">
        <w:rPr>
          <w:rFonts w:ascii="Arial Narrow" w:eastAsia="Meiryo" w:hAnsi="Arial Narrow" w:cs="Arial"/>
          <w:color w:val="1F497D" w:themeColor="text2"/>
          <w:sz w:val="24"/>
          <w:szCs w:val="24"/>
        </w:rPr>
        <w:t>evelopment</w:t>
      </w:r>
      <w:r w:rsidR="00BE28F6" w:rsidRPr="00CB4FED">
        <w:rPr>
          <w:rFonts w:ascii="Arial Narrow" w:eastAsia="Meiryo" w:hAnsi="Arial Narrow" w:cs="Arial"/>
          <w:color w:val="1F497D" w:themeColor="text2"/>
          <w:sz w:val="24"/>
          <w:szCs w:val="24"/>
        </w:rPr>
        <w:t xml:space="preserve"> </w:t>
      </w:r>
      <w:r w:rsidR="00416603" w:rsidRPr="00CB4FED">
        <w:rPr>
          <w:rFonts w:ascii="Arial Narrow" w:eastAsia="Meiryo" w:hAnsi="Arial Narrow" w:cs="Arial"/>
          <w:color w:val="1F497D" w:themeColor="text2"/>
          <w:sz w:val="24"/>
          <w:szCs w:val="24"/>
          <w:bdr w:val="none" w:sz="0" w:space="0" w:color="auto" w:frame="1"/>
        </w:rPr>
        <w:t xml:space="preserve">and </w:t>
      </w:r>
      <w:r w:rsidR="002E5F50">
        <w:rPr>
          <w:rFonts w:ascii="Arial Narrow" w:eastAsia="Meiryo" w:hAnsi="Arial Narrow" w:cs="Arial"/>
          <w:color w:val="1F497D" w:themeColor="text2"/>
          <w:sz w:val="24"/>
          <w:szCs w:val="24"/>
          <w:bdr w:val="none" w:sz="0" w:space="0" w:color="auto" w:frame="1"/>
        </w:rPr>
        <w:t>T</w:t>
      </w:r>
      <w:r w:rsidR="00416603" w:rsidRPr="00CB4FED">
        <w:rPr>
          <w:rFonts w:ascii="Arial Narrow" w:eastAsia="Meiryo" w:hAnsi="Arial Narrow" w:cs="Arial"/>
          <w:color w:val="1F497D" w:themeColor="text2"/>
          <w:sz w:val="24"/>
          <w:szCs w:val="24"/>
          <w:bdr w:val="none" w:sz="0" w:space="0" w:color="auto" w:frame="1"/>
        </w:rPr>
        <w:t>echnical</w:t>
      </w:r>
      <w:r w:rsidR="00BE28F6" w:rsidRPr="00CB4FED">
        <w:rPr>
          <w:rFonts w:ascii="Arial Narrow" w:eastAsia="Meiryo" w:hAnsi="Arial Narrow" w:cs="Arial"/>
          <w:color w:val="1F497D" w:themeColor="text2"/>
          <w:sz w:val="24"/>
          <w:szCs w:val="24"/>
          <w:bdr w:val="none" w:sz="0" w:space="0" w:color="auto" w:frame="1"/>
        </w:rPr>
        <w:t xml:space="preserve"> </w:t>
      </w:r>
      <w:r w:rsidR="002E5F50">
        <w:rPr>
          <w:rFonts w:ascii="Arial Narrow" w:eastAsia="Meiryo" w:hAnsi="Arial Narrow" w:cs="Arial"/>
          <w:color w:val="1F497D" w:themeColor="text2"/>
          <w:sz w:val="24"/>
          <w:szCs w:val="24"/>
          <w:bdr w:val="none" w:sz="0" w:space="0" w:color="auto" w:frame="1"/>
        </w:rPr>
        <w:t>and</w:t>
      </w:r>
      <w:r w:rsidR="00BE28F6" w:rsidRPr="00CB4FED">
        <w:rPr>
          <w:rFonts w:ascii="Arial Narrow" w:eastAsia="Meiryo" w:hAnsi="Arial Narrow" w:cs="Arial"/>
          <w:color w:val="1F497D" w:themeColor="text2"/>
          <w:sz w:val="24"/>
          <w:szCs w:val="24"/>
          <w:bdr w:val="none" w:sz="0" w:space="0" w:color="auto" w:frame="1"/>
        </w:rPr>
        <w:t xml:space="preserve"> advisory services</w:t>
      </w:r>
      <w:bookmarkEnd w:id="125"/>
      <w:r w:rsidR="0025522B">
        <w:rPr>
          <w:rFonts w:ascii="Arial Narrow" w:eastAsia="Meiryo" w:hAnsi="Arial Narrow" w:cs="Arial"/>
          <w:color w:val="1F497D" w:themeColor="text2"/>
          <w:sz w:val="24"/>
          <w:szCs w:val="24"/>
          <w:bdr w:val="none" w:sz="0" w:space="0" w:color="auto" w:frame="1"/>
        </w:rPr>
        <w:t xml:space="preserve"> </w:t>
      </w:r>
    </w:p>
    <w:p w14:paraId="0D353CE0" w14:textId="77777777" w:rsidR="00957550" w:rsidRPr="00957550" w:rsidRDefault="00957550" w:rsidP="0085077D">
      <w:pPr>
        <w:pStyle w:val="ListParagraph"/>
        <w:numPr>
          <w:ilvl w:val="0"/>
          <w:numId w:val="43"/>
        </w:numPr>
        <w:jc w:val="both"/>
        <w:rPr>
          <w:ins w:id="126" w:author="Molla Hunegnaw Asmare" w:date="2024-03-22T10:22:00Z"/>
          <w:color w:val="000000"/>
          <w:sz w:val="20"/>
          <w:szCs w:val="20"/>
          <w:rPrChange w:id="127" w:author="Molla Hunegnaw Asmare" w:date="2024-03-22T10:22:00Z">
            <w:rPr>
              <w:ins w:id="128" w:author="Molla Hunegnaw Asmare" w:date="2024-03-22T10:22:00Z"/>
              <w:sz w:val="20"/>
              <w:szCs w:val="20"/>
            </w:rPr>
          </w:rPrChange>
        </w:rPr>
      </w:pPr>
    </w:p>
    <w:p w14:paraId="35F15985" w14:textId="7C8ECC01" w:rsidR="0085077D" w:rsidRDefault="0085077D" w:rsidP="0085077D">
      <w:pPr>
        <w:pStyle w:val="ListParagraph"/>
        <w:numPr>
          <w:ilvl w:val="0"/>
          <w:numId w:val="43"/>
        </w:numPr>
        <w:jc w:val="both"/>
        <w:rPr>
          <w:color w:val="000000"/>
          <w:sz w:val="20"/>
          <w:szCs w:val="20"/>
        </w:rPr>
      </w:pPr>
      <w:r w:rsidRPr="00AB54B1">
        <w:rPr>
          <w:sz w:val="20"/>
          <w:szCs w:val="20"/>
        </w:rPr>
        <w:t>ONS/UK</w:t>
      </w:r>
      <w:r>
        <w:rPr>
          <w:sz w:val="20"/>
          <w:szCs w:val="20"/>
        </w:rPr>
        <w:t xml:space="preserve"> conducted a </w:t>
      </w:r>
      <w:r w:rsidRPr="00AB54B1">
        <w:rPr>
          <w:color w:val="000000"/>
          <w:sz w:val="20"/>
          <w:szCs w:val="20"/>
        </w:rPr>
        <w:t>training</w:t>
      </w:r>
      <w:r w:rsidRPr="00AB54B1">
        <w:rPr>
          <w:sz w:val="20"/>
          <w:szCs w:val="20"/>
        </w:rPr>
        <w:t xml:space="preserve">, </w:t>
      </w:r>
      <w:r>
        <w:rPr>
          <w:sz w:val="20"/>
          <w:szCs w:val="20"/>
        </w:rPr>
        <w:t>on</w:t>
      </w:r>
      <w:r w:rsidRPr="00480F80">
        <w:rPr>
          <w:rFonts w:ascii="Arial" w:hAnsi="Arial" w:cs="Arial"/>
        </w:rPr>
        <w:t xml:space="preserve"> “</w:t>
      </w:r>
      <w:r w:rsidRPr="00AB54B1">
        <w:rPr>
          <w:color w:val="000000"/>
          <w:sz w:val="20"/>
          <w:szCs w:val="20"/>
        </w:rPr>
        <w:t xml:space="preserve">Women into Leadership” </w:t>
      </w:r>
      <w:r>
        <w:rPr>
          <w:color w:val="000000"/>
          <w:sz w:val="20"/>
          <w:szCs w:val="20"/>
        </w:rPr>
        <w:t>for NSO staff in</w:t>
      </w:r>
      <w:r w:rsidRPr="00D710A7">
        <w:rPr>
          <w:color w:val="000000"/>
          <w:sz w:val="20"/>
          <w:szCs w:val="20"/>
        </w:rPr>
        <w:t xml:space="preserve"> </w:t>
      </w:r>
      <w:r w:rsidRPr="00AB54B1">
        <w:rPr>
          <w:color w:val="000000"/>
          <w:sz w:val="20"/>
          <w:szCs w:val="20"/>
        </w:rPr>
        <w:t xml:space="preserve">Botswana from 22nd to 26th January. </w:t>
      </w:r>
    </w:p>
    <w:p w14:paraId="56F8F33F" w14:textId="390D620B" w:rsidR="0085077D" w:rsidRPr="00AB54B1" w:rsidRDefault="0085077D" w:rsidP="0085077D">
      <w:pPr>
        <w:pStyle w:val="ListParagraph"/>
        <w:numPr>
          <w:ilvl w:val="0"/>
          <w:numId w:val="43"/>
        </w:numPr>
        <w:jc w:val="both"/>
        <w:rPr>
          <w:b/>
          <w:bCs/>
          <w:color w:val="000000"/>
          <w:sz w:val="20"/>
          <w:szCs w:val="20"/>
        </w:rPr>
      </w:pPr>
      <w:commentRangeStart w:id="129"/>
      <w:r>
        <w:rPr>
          <w:color w:val="000000"/>
          <w:sz w:val="20"/>
          <w:szCs w:val="20"/>
        </w:rPr>
        <w:lastRenderedPageBreak/>
        <w:t>In collaboration with ONS/UK, ACS is in the process of developing a</w:t>
      </w:r>
      <w:r w:rsidRPr="00AB54B1">
        <w:rPr>
          <w:rFonts w:asciiTheme="majorBidi" w:hAnsiTheme="majorBidi" w:cstheme="majorBidi"/>
          <w:sz w:val="20"/>
          <w:szCs w:val="20"/>
        </w:rPr>
        <w:t xml:space="preserve"> training course </w:t>
      </w:r>
      <w:r>
        <w:rPr>
          <w:rFonts w:asciiTheme="majorBidi" w:hAnsiTheme="majorBidi" w:cstheme="majorBidi"/>
          <w:sz w:val="20"/>
          <w:szCs w:val="20"/>
        </w:rPr>
        <w:t xml:space="preserve">and reproducible pipelines in </w:t>
      </w:r>
      <w:r w:rsidRPr="00DD721F">
        <w:rPr>
          <w:rFonts w:asciiTheme="majorBidi" w:hAnsiTheme="majorBidi" w:cstheme="majorBidi"/>
          <w:sz w:val="20"/>
          <w:szCs w:val="20"/>
        </w:rPr>
        <w:t>R</w:t>
      </w:r>
      <w:r w:rsidRPr="000A7055">
        <w:rPr>
          <w:rFonts w:asciiTheme="majorBidi" w:hAnsiTheme="majorBidi" w:cstheme="majorBidi"/>
          <w:sz w:val="20"/>
          <w:szCs w:val="20"/>
        </w:rPr>
        <w:t xml:space="preserve"> </w:t>
      </w:r>
      <w:r w:rsidRPr="00AB54B1">
        <w:rPr>
          <w:rFonts w:asciiTheme="majorBidi" w:hAnsiTheme="majorBidi" w:cstheme="majorBidi"/>
          <w:sz w:val="20"/>
          <w:szCs w:val="20"/>
        </w:rPr>
        <w:t>for cleaning and analysing CRVS data</w:t>
      </w:r>
      <w:r>
        <w:rPr>
          <w:rFonts w:asciiTheme="majorBidi" w:hAnsiTheme="majorBidi" w:cstheme="majorBidi"/>
          <w:sz w:val="20"/>
          <w:szCs w:val="20"/>
        </w:rPr>
        <w:t xml:space="preserve">. </w:t>
      </w:r>
      <w:r w:rsidRPr="00AB54B1">
        <w:rPr>
          <w:rFonts w:asciiTheme="majorBidi" w:hAnsiTheme="majorBidi" w:cstheme="majorBidi"/>
          <w:sz w:val="20"/>
          <w:szCs w:val="20"/>
        </w:rPr>
        <w:t xml:space="preserve"> </w:t>
      </w:r>
      <w:r>
        <w:rPr>
          <w:rFonts w:asciiTheme="majorBidi" w:hAnsiTheme="majorBidi" w:cstheme="majorBidi"/>
          <w:sz w:val="20"/>
          <w:szCs w:val="20"/>
        </w:rPr>
        <w:t xml:space="preserve">The purpose is to support countries to efficiently produce vital statistics reports. </w:t>
      </w:r>
    </w:p>
    <w:p w14:paraId="1D00F690" w14:textId="1B02F043" w:rsidR="000A7055" w:rsidRDefault="00480F80" w:rsidP="000A7055">
      <w:pPr>
        <w:pStyle w:val="ListParagraph"/>
        <w:numPr>
          <w:ilvl w:val="0"/>
          <w:numId w:val="43"/>
        </w:numPr>
        <w:jc w:val="both"/>
        <w:rPr>
          <w:ins w:id="130" w:author="Molla Hunegnaw Asmare" w:date="2024-03-22T10:23:00Z"/>
          <w:color w:val="000000"/>
          <w:sz w:val="20"/>
          <w:szCs w:val="20"/>
        </w:rPr>
      </w:pPr>
      <w:r w:rsidRPr="00480F80">
        <w:rPr>
          <w:color w:val="000000"/>
          <w:sz w:val="20"/>
          <w:szCs w:val="20"/>
        </w:rPr>
        <w:t>The APAI-CRVS Secretariat is collaborating with UNECSAP in rolling out the “</w:t>
      </w:r>
      <w:r w:rsidRPr="00AB54B1">
        <w:rPr>
          <w:color w:val="000000"/>
          <w:sz w:val="20"/>
          <w:szCs w:val="20"/>
        </w:rPr>
        <w:t>The CRVS applied research training (CART)</w:t>
      </w:r>
      <w:r>
        <w:rPr>
          <w:color w:val="000000"/>
          <w:sz w:val="20"/>
          <w:szCs w:val="20"/>
        </w:rPr>
        <w:t xml:space="preserve">”. Twenty participants from African countries have been nominated to participate in the training which will provide mentorship in research, </w:t>
      </w:r>
      <w:r w:rsidR="0085077D">
        <w:rPr>
          <w:color w:val="000000"/>
          <w:sz w:val="20"/>
          <w:szCs w:val="20"/>
        </w:rPr>
        <w:t>writing</w:t>
      </w:r>
      <w:r>
        <w:rPr>
          <w:color w:val="000000"/>
          <w:sz w:val="20"/>
          <w:szCs w:val="20"/>
        </w:rPr>
        <w:t xml:space="preserve"> and publishing of scientific articles on CRVS</w:t>
      </w:r>
      <w:r w:rsidR="000A7055">
        <w:rPr>
          <w:color w:val="000000"/>
          <w:sz w:val="20"/>
          <w:szCs w:val="20"/>
        </w:rPr>
        <w:t>.</w:t>
      </w:r>
      <w:commentRangeEnd w:id="129"/>
      <w:r w:rsidR="002510B8">
        <w:rPr>
          <w:rStyle w:val="CommentReference"/>
        </w:rPr>
        <w:commentReference w:id="129"/>
      </w:r>
    </w:p>
    <w:p w14:paraId="6FC80074" w14:textId="143E8841" w:rsidR="008D7250" w:rsidRPr="008D7250" w:rsidRDefault="008D7250" w:rsidP="008D7250">
      <w:pPr>
        <w:pStyle w:val="ListParagraph"/>
        <w:numPr>
          <w:ilvl w:val="0"/>
          <w:numId w:val="43"/>
        </w:numPr>
        <w:jc w:val="both"/>
        <w:rPr>
          <w:ins w:id="131" w:author="Molla Hunegnaw Asmare" w:date="2024-03-22T10:33:00Z"/>
          <w:rFonts w:asciiTheme="majorBidi" w:hAnsiTheme="majorBidi" w:cstheme="majorBidi"/>
          <w:color w:val="000000"/>
          <w:sz w:val="20"/>
          <w:szCs w:val="20"/>
        </w:rPr>
      </w:pPr>
      <w:ins w:id="132" w:author="Molla Hunegnaw Asmare" w:date="2024-03-22T10:33:00Z">
        <w:r w:rsidRPr="008D7250">
          <w:rPr>
            <w:rFonts w:asciiTheme="majorBidi" w:hAnsiTheme="majorBidi" w:cstheme="majorBidi"/>
            <w:color w:val="000000"/>
            <w:sz w:val="20"/>
            <w:szCs w:val="20"/>
          </w:rPr>
          <w:t xml:space="preserve">Assisting the Uganda Bureau of Statistics in </w:t>
        </w:r>
        <w:r>
          <w:rPr>
            <w:rFonts w:asciiTheme="majorBidi" w:hAnsiTheme="majorBidi" w:cstheme="majorBidi"/>
            <w:color w:val="000000"/>
            <w:sz w:val="20"/>
            <w:szCs w:val="20"/>
          </w:rPr>
          <w:t>developing</w:t>
        </w:r>
        <w:r w:rsidRPr="008D7250">
          <w:rPr>
            <w:rFonts w:asciiTheme="majorBidi" w:hAnsiTheme="majorBidi" w:cstheme="majorBidi"/>
            <w:color w:val="000000"/>
            <w:sz w:val="20"/>
            <w:szCs w:val="20"/>
          </w:rPr>
          <w:t xml:space="preserve"> a field monitoring system for the Ugandan Population Census 2024, adaptations of ECA Census digital tools.</w:t>
        </w:r>
      </w:ins>
    </w:p>
    <w:p w14:paraId="66C652C1" w14:textId="77777777" w:rsidR="008D7250" w:rsidRPr="008D7250" w:rsidRDefault="008D7250" w:rsidP="008D7250">
      <w:pPr>
        <w:pStyle w:val="ListParagraph"/>
        <w:numPr>
          <w:ilvl w:val="0"/>
          <w:numId w:val="43"/>
        </w:numPr>
        <w:jc w:val="both"/>
        <w:rPr>
          <w:ins w:id="133" w:author="Molla Hunegnaw Asmare" w:date="2024-03-22T10:33:00Z"/>
          <w:rFonts w:asciiTheme="majorBidi" w:hAnsiTheme="majorBidi" w:cstheme="majorBidi"/>
          <w:color w:val="000000"/>
          <w:sz w:val="20"/>
          <w:szCs w:val="20"/>
        </w:rPr>
      </w:pPr>
      <w:ins w:id="134" w:author="Molla Hunegnaw Asmare" w:date="2024-03-22T10:33:00Z">
        <w:r w:rsidRPr="008D7250">
          <w:rPr>
            <w:rFonts w:asciiTheme="majorBidi" w:hAnsiTheme="majorBidi" w:cstheme="majorBidi"/>
            <w:color w:val="000000"/>
            <w:sz w:val="20"/>
            <w:szCs w:val="20"/>
          </w:rPr>
          <w:t>Collaborating with the Burundi National Statistics Office to develop a field monitoring system for Burundi's forthcoming census.</w:t>
        </w:r>
      </w:ins>
    </w:p>
    <w:p w14:paraId="6161B69D" w14:textId="0AF67043" w:rsidR="008D7250" w:rsidRPr="008D7250" w:rsidRDefault="008D7250" w:rsidP="008D7250">
      <w:pPr>
        <w:pStyle w:val="ListParagraph"/>
        <w:numPr>
          <w:ilvl w:val="0"/>
          <w:numId w:val="43"/>
        </w:numPr>
        <w:jc w:val="both"/>
        <w:rPr>
          <w:ins w:id="135" w:author="Molla Hunegnaw Asmare" w:date="2024-03-22T10:33:00Z"/>
          <w:rFonts w:asciiTheme="majorBidi" w:hAnsiTheme="majorBidi" w:cstheme="majorBidi"/>
          <w:color w:val="000000"/>
          <w:sz w:val="20"/>
          <w:szCs w:val="20"/>
        </w:rPr>
      </w:pPr>
      <w:ins w:id="136" w:author="Molla Hunegnaw Asmare" w:date="2024-03-22T10:34:00Z">
        <w:r>
          <w:rPr>
            <w:rFonts w:asciiTheme="majorBidi" w:hAnsiTheme="majorBidi" w:cstheme="majorBidi"/>
            <w:color w:val="000000"/>
            <w:sz w:val="20"/>
            <w:szCs w:val="20"/>
          </w:rPr>
          <w:t xml:space="preserve">Supporting </w:t>
        </w:r>
      </w:ins>
      <w:ins w:id="137" w:author="Molla Hunegnaw Asmare" w:date="2024-03-22T10:33:00Z">
        <w:r w:rsidRPr="008D7250">
          <w:rPr>
            <w:rFonts w:asciiTheme="majorBidi" w:hAnsiTheme="majorBidi" w:cstheme="majorBidi"/>
            <w:color w:val="000000"/>
            <w:sz w:val="20"/>
            <w:szCs w:val="20"/>
          </w:rPr>
          <w:t>Benin</w:t>
        </w:r>
      </w:ins>
      <w:ins w:id="138" w:author="Molla Hunegnaw Asmare" w:date="2024-03-22T10:34:00Z">
        <w:r>
          <w:rPr>
            <w:rFonts w:asciiTheme="majorBidi" w:hAnsiTheme="majorBidi" w:cstheme="majorBidi"/>
            <w:color w:val="000000"/>
            <w:sz w:val="20"/>
            <w:szCs w:val="20"/>
          </w:rPr>
          <w:t xml:space="preserve"> National Statistics Office</w:t>
        </w:r>
      </w:ins>
      <w:ins w:id="139" w:author="Molla Hunegnaw Asmare" w:date="2024-03-22T10:33:00Z">
        <w:r w:rsidRPr="008D7250">
          <w:rPr>
            <w:rFonts w:asciiTheme="majorBidi" w:hAnsiTheme="majorBidi" w:cstheme="majorBidi"/>
            <w:color w:val="000000"/>
            <w:sz w:val="20"/>
            <w:szCs w:val="20"/>
          </w:rPr>
          <w:t xml:space="preserve"> in establishing a field monitoring system for the </w:t>
        </w:r>
      </w:ins>
      <w:ins w:id="140" w:author="Molla Hunegnaw Asmare" w:date="2024-03-22T10:34:00Z">
        <w:r>
          <w:rPr>
            <w:rFonts w:asciiTheme="majorBidi" w:hAnsiTheme="majorBidi" w:cstheme="majorBidi"/>
            <w:color w:val="000000"/>
            <w:sz w:val="20"/>
            <w:szCs w:val="20"/>
          </w:rPr>
          <w:t xml:space="preserve">census </w:t>
        </w:r>
      </w:ins>
      <w:ins w:id="141" w:author="Molla Hunegnaw Asmare" w:date="2024-03-22T10:33:00Z">
        <w:r w:rsidRPr="008D7250">
          <w:rPr>
            <w:rFonts w:asciiTheme="majorBidi" w:hAnsiTheme="majorBidi" w:cstheme="majorBidi"/>
            <w:color w:val="000000"/>
            <w:sz w:val="20"/>
            <w:szCs w:val="20"/>
          </w:rPr>
          <w:t>mapping exercise scheduled for 2024.</w:t>
        </w:r>
      </w:ins>
    </w:p>
    <w:p w14:paraId="7CA79294" w14:textId="371A0374" w:rsidR="008D7250" w:rsidRPr="008D7250" w:rsidRDefault="008D7250" w:rsidP="008D7250">
      <w:pPr>
        <w:pStyle w:val="ListParagraph"/>
        <w:numPr>
          <w:ilvl w:val="0"/>
          <w:numId w:val="43"/>
        </w:numPr>
        <w:jc w:val="both"/>
        <w:rPr>
          <w:ins w:id="142" w:author="Molla Hunegnaw Asmare" w:date="2024-03-22T10:33:00Z"/>
          <w:rFonts w:asciiTheme="majorBidi" w:hAnsiTheme="majorBidi" w:cstheme="majorBidi"/>
          <w:color w:val="000000"/>
          <w:sz w:val="20"/>
          <w:szCs w:val="20"/>
        </w:rPr>
      </w:pPr>
      <w:ins w:id="143" w:author="Molla Hunegnaw Asmare" w:date="2024-03-22T10:34:00Z">
        <w:r>
          <w:rPr>
            <w:rFonts w:asciiTheme="majorBidi" w:hAnsiTheme="majorBidi" w:cstheme="majorBidi"/>
            <w:color w:val="000000"/>
            <w:sz w:val="20"/>
            <w:szCs w:val="20"/>
          </w:rPr>
          <w:t>Collaborating</w:t>
        </w:r>
      </w:ins>
      <w:ins w:id="144" w:author="Molla Hunegnaw Asmare" w:date="2024-03-22T10:33:00Z">
        <w:r w:rsidRPr="008D7250">
          <w:rPr>
            <w:rFonts w:asciiTheme="majorBidi" w:hAnsiTheme="majorBidi" w:cstheme="majorBidi"/>
            <w:color w:val="000000"/>
            <w:sz w:val="20"/>
            <w:szCs w:val="20"/>
          </w:rPr>
          <w:t xml:space="preserve"> with the Namibian Statistics Agency to create a digital census dissemination and communication product for the Namibian Census.</w:t>
        </w:r>
      </w:ins>
    </w:p>
    <w:p w14:paraId="5878E73C" w14:textId="27A4E29C" w:rsidR="008D7250" w:rsidRPr="00E02552" w:rsidDel="00E02552" w:rsidRDefault="008D7250" w:rsidP="008D7250">
      <w:pPr>
        <w:pStyle w:val="ListParagraph"/>
        <w:numPr>
          <w:ilvl w:val="0"/>
          <w:numId w:val="43"/>
        </w:numPr>
        <w:jc w:val="both"/>
        <w:rPr>
          <w:del w:id="145" w:author="Molla Hunegnaw Asmare" w:date="2024-03-22T10:33:00Z"/>
          <w:color w:val="000000"/>
          <w:sz w:val="20"/>
          <w:szCs w:val="20"/>
          <w:rPrChange w:id="146" w:author="Molla Hunegnaw Asmare" w:date="2024-03-22T10:41:00Z">
            <w:rPr>
              <w:del w:id="147" w:author="Molla Hunegnaw Asmare" w:date="2024-03-22T10:33:00Z"/>
              <w:rFonts w:asciiTheme="majorBidi" w:hAnsiTheme="majorBidi" w:cstheme="majorBidi"/>
              <w:color w:val="000000"/>
              <w:sz w:val="20"/>
              <w:szCs w:val="20"/>
            </w:rPr>
          </w:rPrChange>
        </w:rPr>
      </w:pPr>
      <w:ins w:id="148" w:author="Molla Hunegnaw Asmare" w:date="2024-03-22T10:33:00Z">
        <w:r w:rsidRPr="008D7250">
          <w:rPr>
            <w:rFonts w:asciiTheme="majorBidi" w:hAnsiTheme="majorBidi" w:cstheme="majorBidi"/>
            <w:color w:val="000000"/>
            <w:sz w:val="20"/>
            <w:szCs w:val="20"/>
          </w:rPr>
          <w:t xml:space="preserve">The Performance Management Dashboard </w:t>
        </w:r>
      </w:ins>
      <w:ins w:id="149" w:author="Molla Hunegnaw Asmare" w:date="2024-03-22T10:36:00Z">
        <w:r>
          <w:rPr>
            <w:rFonts w:asciiTheme="majorBidi" w:hAnsiTheme="majorBidi" w:cstheme="majorBidi"/>
            <w:color w:val="000000"/>
            <w:sz w:val="20"/>
            <w:szCs w:val="20"/>
          </w:rPr>
          <w:t>System</w:t>
        </w:r>
      </w:ins>
      <w:ins w:id="150" w:author="Molla Hunegnaw Asmare" w:date="2024-03-22T10:33:00Z">
        <w:r w:rsidRPr="008D7250">
          <w:rPr>
            <w:rFonts w:asciiTheme="majorBidi" w:hAnsiTheme="majorBidi" w:cstheme="majorBidi"/>
            <w:color w:val="000000"/>
            <w:sz w:val="20"/>
            <w:szCs w:val="20"/>
          </w:rPr>
          <w:t xml:space="preserve">, developed by ECA for the Ministry of Foreign Affairs of Botswana, was officially launched in Gaborone, Botswana, on 23rd </w:t>
        </w:r>
      </w:ins>
    </w:p>
    <w:p w14:paraId="1AA16CD9" w14:textId="70813CC2" w:rsidR="00E02552" w:rsidRPr="00E02552" w:rsidRDefault="00E02552" w:rsidP="008D7250">
      <w:pPr>
        <w:pStyle w:val="ListParagraph"/>
        <w:numPr>
          <w:ilvl w:val="0"/>
          <w:numId w:val="43"/>
        </w:numPr>
        <w:jc w:val="both"/>
        <w:rPr>
          <w:ins w:id="151" w:author="Molla Hunegnaw Asmare" w:date="2024-03-22T10:44:00Z"/>
          <w:color w:val="000000"/>
          <w:sz w:val="20"/>
          <w:szCs w:val="20"/>
          <w:rPrChange w:id="152" w:author="Molla Hunegnaw Asmare" w:date="2024-03-22T10:44:00Z">
            <w:rPr>
              <w:ins w:id="153" w:author="Molla Hunegnaw Asmare" w:date="2024-03-22T10:44:00Z"/>
              <w:rFonts w:asciiTheme="majorBidi" w:hAnsiTheme="majorBidi" w:cstheme="majorBidi"/>
              <w:color w:val="000000"/>
              <w:sz w:val="20"/>
              <w:szCs w:val="20"/>
            </w:rPr>
          </w:rPrChange>
        </w:rPr>
      </w:pPr>
      <w:ins w:id="154" w:author="Molla Hunegnaw Asmare" w:date="2024-03-22T10:43:00Z">
        <w:r>
          <w:rPr>
            <w:rFonts w:asciiTheme="majorBidi" w:hAnsiTheme="majorBidi" w:cstheme="majorBidi"/>
            <w:color w:val="000000"/>
            <w:sz w:val="20"/>
            <w:szCs w:val="20"/>
          </w:rPr>
          <w:t>Assisting</w:t>
        </w:r>
      </w:ins>
      <w:ins w:id="155" w:author="Molla Hunegnaw Asmare" w:date="2024-03-22T10:41:00Z">
        <w:r>
          <w:rPr>
            <w:rFonts w:asciiTheme="majorBidi" w:hAnsiTheme="majorBidi" w:cstheme="majorBidi"/>
            <w:color w:val="000000"/>
            <w:sz w:val="20"/>
            <w:szCs w:val="20"/>
          </w:rPr>
          <w:t xml:space="preserve"> </w:t>
        </w:r>
      </w:ins>
      <w:ins w:id="156" w:author="Molla Hunegnaw Asmare" w:date="2024-03-22T10:42:00Z">
        <w:r>
          <w:rPr>
            <w:rFonts w:asciiTheme="majorBidi" w:hAnsiTheme="majorBidi" w:cstheme="majorBidi"/>
            <w:color w:val="000000"/>
            <w:sz w:val="20"/>
            <w:szCs w:val="20"/>
          </w:rPr>
          <w:t xml:space="preserve">the Gambian Bureau of Statistics in developing a field monitoring </w:t>
        </w:r>
      </w:ins>
      <w:ins w:id="157" w:author="Molla Hunegnaw Asmare" w:date="2024-03-22T10:43:00Z">
        <w:r>
          <w:rPr>
            <w:rFonts w:asciiTheme="majorBidi" w:hAnsiTheme="majorBidi" w:cstheme="majorBidi"/>
            <w:color w:val="000000"/>
            <w:sz w:val="20"/>
            <w:szCs w:val="20"/>
          </w:rPr>
          <w:t>system</w:t>
        </w:r>
      </w:ins>
      <w:ins w:id="158" w:author="Molla Hunegnaw Asmare" w:date="2024-03-22T10:42:00Z">
        <w:r>
          <w:rPr>
            <w:rFonts w:asciiTheme="majorBidi" w:hAnsiTheme="majorBidi" w:cstheme="majorBidi"/>
            <w:color w:val="000000"/>
            <w:sz w:val="20"/>
            <w:szCs w:val="20"/>
          </w:rPr>
          <w:t xml:space="preserve"> and tablet provisioning </w:t>
        </w:r>
      </w:ins>
      <w:ins w:id="159" w:author="Molla Hunegnaw Asmare" w:date="2024-03-22T10:43:00Z">
        <w:r>
          <w:rPr>
            <w:rFonts w:asciiTheme="majorBidi" w:hAnsiTheme="majorBidi" w:cstheme="majorBidi"/>
            <w:color w:val="000000"/>
            <w:sz w:val="20"/>
            <w:szCs w:val="20"/>
          </w:rPr>
          <w:t>system</w:t>
        </w:r>
      </w:ins>
      <w:ins w:id="160" w:author="Molla Hunegnaw Asmare" w:date="2024-03-22T10:42:00Z">
        <w:r>
          <w:rPr>
            <w:rFonts w:asciiTheme="majorBidi" w:hAnsiTheme="majorBidi" w:cstheme="majorBidi"/>
            <w:color w:val="000000"/>
            <w:sz w:val="20"/>
            <w:szCs w:val="20"/>
          </w:rPr>
          <w:t xml:space="preserve"> for the upcoming Gambian population census 2024. </w:t>
        </w:r>
      </w:ins>
    </w:p>
    <w:p w14:paraId="2904CF18" w14:textId="5E0EA13D" w:rsidR="00E02552" w:rsidRDefault="00E02552" w:rsidP="008D7250">
      <w:pPr>
        <w:pStyle w:val="ListParagraph"/>
        <w:numPr>
          <w:ilvl w:val="0"/>
          <w:numId w:val="43"/>
        </w:numPr>
        <w:jc w:val="both"/>
        <w:rPr>
          <w:ins w:id="161" w:author="Molla Hunegnaw Asmare" w:date="2024-03-22T10:41:00Z"/>
          <w:color w:val="000000"/>
          <w:sz w:val="20"/>
          <w:szCs w:val="20"/>
        </w:rPr>
      </w:pPr>
      <w:ins w:id="162" w:author="Molla Hunegnaw Asmare" w:date="2024-03-22T10:44:00Z">
        <w:r>
          <w:rPr>
            <w:rFonts w:asciiTheme="majorBidi" w:hAnsiTheme="majorBidi" w:cstheme="majorBidi"/>
            <w:color w:val="000000"/>
            <w:sz w:val="20"/>
            <w:szCs w:val="20"/>
          </w:rPr>
          <w:t xml:space="preserve">Supporting the Djibouti National Statistics Office </w:t>
        </w:r>
      </w:ins>
      <w:ins w:id="163" w:author="Molla Hunegnaw Asmare" w:date="2024-03-22T10:46:00Z">
        <w:r>
          <w:rPr>
            <w:rFonts w:asciiTheme="majorBidi" w:hAnsiTheme="majorBidi" w:cstheme="majorBidi"/>
            <w:color w:val="000000"/>
            <w:sz w:val="20"/>
            <w:szCs w:val="20"/>
          </w:rPr>
          <w:t>to develop</w:t>
        </w:r>
      </w:ins>
      <w:ins w:id="164" w:author="Molla Hunegnaw Asmare" w:date="2024-03-22T10:47:00Z">
        <w:r>
          <w:rPr>
            <w:rFonts w:asciiTheme="majorBidi" w:hAnsiTheme="majorBidi" w:cstheme="majorBidi"/>
            <w:color w:val="000000"/>
            <w:sz w:val="20"/>
            <w:szCs w:val="20"/>
          </w:rPr>
          <w:t xml:space="preserve"> a field monitoring system for the upcoming population and housing census 2024. </w:t>
        </w:r>
      </w:ins>
    </w:p>
    <w:p w14:paraId="26311B3B" w14:textId="12ED0C1C" w:rsidR="00166700" w:rsidRPr="00AB54B1" w:rsidRDefault="00166700" w:rsidP="00E6496D">
      <w:pPr>
        <w:pStyle w:val="ListParagraph"/>
        <w:ind w:left="780"/>
        <w:jc w:val="both"/>
        <w:rPr>
          <w:color w:val="000000"/>
          <w:sz w:val="20"/>
          <w:szCs w:val="20"/>
        </w:rPr>
      </w:pPr>
    </w:p>
    <w:p w14:paraId="0E70C0B2" w14:textId="4A8CC45F" w:rsidR="0001412E" w:rsidRPr="0025522B" w:rsidRDefault="008D7449" w:rsidP="0025522B">
      <w:pPr>
        <w:pStyle w:val="ListParagraph"/>
        <w:numPr>
          <w:ilvl w:val="0"/>
          <w:numId w:val="1"/>
        </w:numPr>
        <w:shd w:val="clear" w:color="auto" w:fill="FFFFFF"/>
        <w:jc w:val="both"/>
        <w:rPr>
          <w:rFonts w:ascii="Arial Narrow" w:eastAsia="Meiryo" w:hAnsi="Arial Narrow" w:cs="Arial"/>
          <w:kern w:val="36"/>
          <w:sz w:val="20"/>
          <w:szCs w:val="20"/>
          <w:lang w:eastAsia="zh-CN"/>
        </w:rPr>
      </w:pPr>
      <w:r w:rsidRPr="00CB4FED">
        <w:rPr>
          <w:rFonts w:ascii="Arial Narrow" w:eastAsia="Meiryo" w:hAnsi="Arial Narrow" w:cs="Arial"/>
          <w:b/>
          <w:bCs/>
          <w:color w:val="1F497D" w:themeColor="text2"/>
          <w:kern w:val="36"/>
          <w:lang w:eastAsia="zh-CN"/>
        </w:rPr>
        <w:t>Consensus building activities</w:t>
      </w:r>
      <w:r w:rsidR="002E5F50">
        <w:rPr>
          <w:rFonts w:ascii="Arial Narrow" w:eastAsia="Meiryo" w:hAnsi="Arial Narrow" w:cs="Arial"/>
          <w:b/>
          <w:bCs/>
          <w:color w:val="1F497D" w:themeColor="text2"/>
          <w:kern w:val="36"/>
          <w:lang w:eastAsia="zh-CN"/>
        </w:rPr>
        <w:t xml:space="preserve"> | </w:t>
      </w:r>
      <w:r w:rsidR="00AB54B1" w:rsidRPr="00CB4FED">
        <w:rPr>
          <w:rFonts w:ascii="Arial Narrow" w:eastAsia="Meiryo" w:hAnsi="Arial Narrow" w:cs="Arial"/>
          <w:b/>
          <w:bCs/>
          <w:color w:val="1F497D" w:themeColor="text2"/>
          <w:kern w:val="36"/>
          <w:lang w:eastAsia="zh-CN"/>
        </w:rPr>
        <w:t>support</w:t>
      </w:r>
      <w:r w:rsidRPr="00CB4FED">
        <w:rPr>
          <w:rFonts w:ascii="Arial Narrow" w:hAnsi="Arial Narrow" w:cs="Arial"/>
          <w:lang w:val="en-US"/>
        </w:rPr>
        <w:t xml:space="preserve"> </w:t>
      </w:r>
    </w:p>
    <w:p w14:paraId="7D349DD5" w14:textId="777B7FA6" w:rsidR="008D7449" w:rsidRPr="00957550" w:rsidRDefault="009D3442" w:rsidP="00AE08F9">
      <w:pPr>
        <w:pStyle w:val="ListParagraph"/>
        <w:numPr>
          <w:ilvl w:val="0"/>
          <w:numId w:val="29"/>
        </w:numPr>
        <w:rPr>
          <w:ins w:id="165" w:author="Molla Hunegnaw Asmare" w:date="2024-03-22T10:18:00Z"/>
          <w:rFonts w:ascii="Arial Narrow" w:eastAsia="Meiryo" w:hAnsi="Arial Narrow"/>
          <w:sz w:val="22"/>
          <w:szCs w:val="22"/>
          <w:lang w:val="en-US"/>
          <w:rPrChange w:id="166" w:author="Molla Hunegnaw Asmare" w:date="2024-03-22T10:18:00Z">
            <w:rPr>
              <w:ins w:id="167" w:author="Molla Hunegnaw Asmare" w:date="2024-03-22T10:18:00Z"/>
              <w:rFonts w:asciiTheme="majorBidi" w:hAnsiTheme="majorBidi" w:cstheme="majorBidi"/>
              <w:color w:val="000000"/>
              <w:sz w:val="20"/>
              <w:szCs w:val="20"/>
            </w:rPr>
          </w:rPrChange>
        </w:rPr>
      </w:pPr>
      <w:commentRangeStart w:id="168"/>
      <w:r w:rsidRPr="00DF5063">
        <w:rPr>
          <w:rFonts w:asciiTheme="majorBidi" w:hAnsiTheme="majorBidi" w:cstheme="majorBidi"/>
          <w:color w:val="000000"/>
          <w:sz w:val="20"/>
          <w:szCs w:val="20"/>
        </w:rPr>
        <w:t>Gambia</w:t>
      </w:r>
      <w:r w:rsidR="00DF5063" w:rsidRPr="00DF5063">
        <w:rPr>
          <w:rFonts w:asciiTheme="majorBidi" w:hAnsiTheme="majorBidi" w:cstheme="majorBidi"/>
          <w:color w:val="000000"/>
          <w:sz w:val="20"/>
          <w:szCs w:val="20"/>
        </w:rPr>
        <w:t>n</w:t>
      </w:r>
      <w:r w:rsidRPr="00DF5063">
        <w:rPr>
          <w:rFonts w:asciiTheme="majorBidi" w:hAnsiTheme="majorBidi" w:cstheme="majorBidi"/>
          <w:color w:val="000000"/>
          <w:sz w:val="20"/>
          <w:szCs w:val="20"/>
        </w:rPr>
        <w:t xml:space="preserve"> 2024 Population and Housing Census, high-level </w:t>
      </w:r>
      <w:r w:rsidR="00585251">
        <w:rPr>
          <w:rFonts w:asciiTheme="majorBidi" w:hAnsiTheme="majorBidi" w:cstheme="majorBidi"/>
          <w:color w:val="000000"/>
          <w:sz w:val="20"/>
          <w:szCs w:val="20"/>
        </w:rPr>
        <w:t>weekly virtual</w:t>
      </w:r>
      <w:r w:rsidR="00585251" w:rsidRPr="00DF5063">
        <w:rPr>
          <w:rFonts w:asciiTheme="majorBidi" w:hAnsiTheme="majorBidi" w:cstheme="majorBidi"/>
          <w:color w:val="000000"/>
          <w:sz w:val="20"/>
          <w:szCs w:val="20"/>
        </w:rPr>
        <w:t xml:space="preserve"> </w:t>
      </w:r>
      <w:r w:rsidRPr="00DF5063">
        <w:rPr>
          <w:rFonts w:asciiTheme="majorBidi" w:hAnsiTheme="majorBidi" w:cstheme="majorBidi"/>
          <w:color w:val="000000"/>
          <w:sz w:val="20"/>
          <w:szCs w:val="20"/>
        </w:rPr>
        <w:t>meeting</w:t>
      </w:r>
      <w:r w:rsidR="00ED5172" w:rsidRPr="00DF5063">
        <w:rPr>
          <w:rFonts w:asciiTheme="majorBidi" w:hAnsiTheme="majorBidi" w:cstheme="majorBidi"/>
          <w:color w:val="000000"/>
          <w:sz w:val="20"/>
          <w:szCs w:val="20"/>
        </w:rPr>
        <w:t xml:space="preserve"> </w:t>
      </w:r>
      <w:r w:rsidR="00DF5063">
        <w:rPr>
          <w:rFonts w:asciiTheme="majorBidi" w:hAnsiTheme="majorBidi" w:cstheme="majorBidi"/>
          <w:color w:val="000000"/>
          <w:sz w:val="20"/>
          <w:szCs w:val="20"/>
        </w:rPr>
        <w:t xml:space="preserve">held </w:t>
      </w:r>
      <w:r w:rsidR="00ED5172" w:rsidRPr="00DF5063">
        <w:rPr>
          <w:rFonts w:asciiTheme="majorBidi" w:hAnsiTheme="majorBidi" w:cstheme="majorBidi"/>
          <w:color w:val="000000"/>
          <w:sz w:val="20"/>
          <w:szCs w:val="20"/>
        </w:rPr>
        <w:t>on census preparatory activities</w:t>
      </w:r>
      <w:r w:rsidRPr="00DF5063">
        <w:rPr>
          <w:rFonts w:asciiTheme="majorBidi" w:hAnsiTheme="majorBidi" w:cstheme="majorBidi"/>
          <w:color w:val="000000"/>
          <w:sz w:val="20"/>
          <w:szCs w:val="20"/>
        </w:rPr>
        <w:t xml:space="preserve"> inc</w:t>
      </w:r>
      <w:r w:rsidR="00265AC7" w:rsidRPr="00DF5063">
        <w:rPr>
          <w:rFonts w:asciiTheme="majorBidi" w:hAnsiTheme="majorBidi" w:cstheme="majorBidi"/>
          <w:color w:val="000000"/>
          <w:sz w:val="20"/>
          <w:szCs w:val="20"/>
        </w:rPr>
        <w:t>luding</w:t>
      </w:r>
      <w:r w:rsidRPr="00DF5063">
        <w:rPr>
          <w:rFonts w:asciiTheme="majorBidi" w:hAnsiTheme="majorBidi" w:cstheme="majorBidi"/>
          <w:color w:val="000000"/>
          <w:sz w:val="20"/>
          <w:szCs w:val="20"/>
        </w:rPr>
        <w:t xml:space="preserve"> digital data capture</w:t>
      </w:r>
      <w:r w:rsidR="00F51A12" w:rsidRPr="00DF5063">
        <w:rPr>
          <w:rFonts w:asciiTheme="majorBidi" w:hAnsiTheme="majorBidi" w:cstheme="majorBidi"/>
          <w:color w:val="000000"/>
          <w:sz w:val="20"/>
          <w:szCs w:val="20"/>
        </w:rPr>
        <w:t xml:space="preserve"> and</w:t>
      </w:r>
      <w:r w:rsidRPr="00DF5063">
        <w:rPr>
          <w:rFonts w:asciiTheme="majorBidi" w:hAnsiTheme="majorBidi" w:cstheme="majorBidi"/>
          <w:color w:val="000000"/>
          <w:sz w:val="20"/>
          <w:szCs w:val="20"/>
        </w:rPr>
        <w:t xml:space="preserve"> </w:t>
      </w:r>
      <w:r w:rsidR="00ED5172" w:rsidRPr="00DF5063">
        <w:rPr>
          <w:rFonts w:asciiTheme="majorBidi" w:hAnsiTheme="majorBidi" w:cstheme="majorBidi"/>
          <w:color w:val="000000"/>
          <w:sz w:val="20"/>
          <w:szCs w:val="20"/>
        </w:rPr>
        <w:t>building dashboards</w:t>
      </w:r>
      <w:commentRangeEnd w:id="168"/>
      <w:r w:rsidR="002510B8">
        <w:rPr>
          <w:rStyle w:val="CommentReference"/>
        </w:rPr>
        <w:commentReference w:id="168"/>
      </w:r>
      <w:r w:rsidR="00590E9A" w:rsidRPr="00DF5063">
        <w:rPr>
          <w:rFonts w:asciiTheme="majorBidi" w:hAnsiTheme="majorBidi" w:cstheme="majorBidi"/>
          <w:color w:val="000000"/>
          <w:sz w:val="20"/>
          <w:szCs w:val="20"/>
        </w:rPr>
        <w:t>.</w:t>
      </w:r>
    </w:p>
    <w:p w14:paraId="2DE5734E" w14:textId="724C930C" w:rsidR="00957550" w:rsidDel="00E02552" w:rsidRDefault="00957550" w:rsidP="00AE08F9">
      <w:pPr>
        <w:pStyle w:val="ListParagraph"/>
        <w:numPr>
          <w:ilvl w:val="0"/>
          <w:numId w:val="29"/>
        </w:numPr>
        <w:rPr>
          <w:del w:id="169" w:author="Molla Hunegnaw Asmare" w:date="2024-03-22T10:22:00Z"/>
          <w:rFonts w:ascii="Arial Narrow" w:eastAsia="Meiryo" w:hAnsi="Arial Narrow"/>
          <w:sz w:val="22"/>
          <w:szCs w:val="22"/>
          <w:lang w:val="en-US"/>
        </w:rPr>
      </w:pPr>
      <w:ins w:id="170" w:author="Molla Hunegnaw Asmare" w:date="2024-03-22T10:24:00Z">
        <w:r>
          <w:rPr>
            <w:rFonts w:ascii="Arial Narrow" w:eastAsia="Meiryo" w:hAnsi="Arial Narrow"/>
            <w:sz w:val="22"/>
            <w:szCs w:val="22"/>
            <w:lang w:val="en-US"/>
          </w:rPr>
          <w:t xml:space="preserve">Two virtual meetings </w:t>
        </w:r>
      </w:ins>
      <w:ins w:id="171" w:author="Molla Hunegnaw Asmare" w:date="2024-03-22T10:25:00Z">
        <w:r>
          <w:rPr>
            <w:rFonts w:ascii="Arial Narrow" w:eastAsia="Meiryo" w:hAnsi="Arial Narrow"/>
            <w:sz w:val="22"/>
            <w:szCs w:val="22"/>
            <w:lang w:val="en-US"/>
          </w:rPr>
          <w:t xml:space="preserve">conducted with AfDB and AUC </w:t>
        </w:r>
      </w:ins>
      <w:proofErr w:type="gramStart"/>
      <w:ins w:id="172" w:author="Molla Hunegnaw Asmare" w:date="2024-03-22T10:43:00Z">
        <w:r w:rsidR="00E02552">
          <w:rPr>
            <w:rFonts w:ascii="Arial Narrow" w:eastAsia="Meiryo" w:hAnsi="Arial Narrow"/>
            <w:sz w:val="22"/>
            <w:szCs w:val="22"/>
            <w:lang w:val="en-US"/>
          </w:rPr>
          <w:t>for the production of</w:t>
        </w:r>
        <w:proofErr w:type="gramEnd"/>
        <w:r w:rsidR="00E02552">
          <w:rPr>
            <w:rFonts w:ascii="Arial Narrow" w:eastAsia="Meiryo" w:hAnsi="Arial Narrow"/>
            <w:sz w:val="22"/>
            <w:szCs w:val="22"/>
            <w:lang w:val="en-US"/>
          </w:rPr>
          <w:t xml:space="preserve"> </w:t>
        </w:r>
      </w:ins>
      <w:ins w:id="173" w:author="Molla Hunegnaw Asmare" w:date="2024-03-22T10:25:00Z">
        <w:r>
          <w:rPr>
            <w:rFonts w:ascii="Arial Narrow" w:eastAsia="Meiryo" w:hAnsi="Arial Narrow"/>
            <w:sz w:val="22"/>
            <w:szCs w:val="22"/>
            <w:lang w:val="en-US"/>
          </w:rPr>
          <w:t xml:space="preserve">a join African Statistical Yearbook </w:t>
        </w:r>
      </w:ins>
    </w:p>
    <w:p w14:paraId="7EB23728" w14:textId="0FB83B3D" w:rsidR="00E02552" w:rsidRPr="00DF5063" w:rsidRDefault="00E02552" w:rsidP="00AE08F9">
      <w:pPr>
        <w:pStyle w:val="ListParagraph"/>
        <w:numPr>
          <w:ilvl w:val="0"/>
          <w:numId w:val="29"/>
        </w:numPr>
        <w:rPr>
          <w:ins w:id="174" w:author="Molla Hunegnaw Asmare" w:date="2024-03-22T10:47:00Z"/>
          <w:rFonts w:ascii="Arial Narrow" w:eastAsia="Meiryo" w:hAnsi="Arial Narrow"/>
          <w:sz w:val="22"/>
          <w:szCs w:val="22"/>
          <w:lang w:val="en-US"/>
        </w:rPr>
      </w:pPr>
      <w:ins w:id="175" w:author="Molla Hunegnaw Asmare" w:date="2024-03-22T10:47:00Z">
        <w:r>
          <w:rPr>
            <w:rFonts w:ascii="Arial Narrow" w:eastAsia="Meiryo" w:hAnsi="Arial Narrow"/>
            <w:sz w:val="22"/>
            <w:szCs w:val="22"/>
            <w:lang w:val="en-US"/>
          </w:rPr>
          <w:t xml:space="preserve">Weekly virtual program management unit is being held with National </w:t>
        </w:r>
      </w:ins>
      <w:ins w:id="176" w:author="Molla Hunegnaw Asmare" w:date="2024-03-22T10:48:00Z">
        <w:r>
          <w:rPr>
            <w:rFonts w:ascii="Arial Narrow" w:eastAsia="Meiryo" w:hAnsi="Arial Narrow"/>
            <w:sz w:val="22"/>
            <w:szCs w:val="22"/>
            <w:lang w:val="en-US"/>
          </w:rPr>
          <w:t>Statistics</w:t>
        </w:r>
      </w:ins>
      <w:ins w:id="177" w:author="Molla Hunegnaw Asmare" w:date="2024-03-22T10:47:00Z">
        <w:r>
          <w:rPr>
            <w:rFonts w:ascii="Arial Narrow" w:eastAsia="Meiryo" w:hAnsi="Arial Narrow"/>
            <w:sz w:val="22"/>
            <w:szCs w:val="22"/>
            <w:lang w:val="en-US"/>
          </w:rPr>
          <w:t xml:space="preserve"> Office of Rwanda</w:t>
        </w:r>
      </w:ins>
      <w:ins w:id="178" w:author="Molla Hunegnaw Asmare" w:date="2024-03-22T10:48:00Z">
        <w:r>
          <w:rPr>
            <w:rFonts w:ascii="Arial Narrow" w:eastAsia="Meiryo" w:hAnsi="Arial Narrow"/>
            <w:sz w:val="22"/>
            <w:szCs w:val="22"/>
            <w:lang w:val="en-US"/>
          </w:rPr>
          <w:t>, ONS-UK for the UN regional hub for Big Data and Data science to promote and develop capacity of member States</w:t>
        </w:r>
      </w:ins>
      <w:ins w:id="179" w:author="Molla Hunegnaw Asmare" w:date="2024-03-22T10:49:00Z">
        <w:r>
          <w:rPr>
            <w:rFonts w:ascii="Arial Narrow" w:eastAsia="Meiryo" w:hAnsi="Arial Narrow"/>
            <w:sz w:val="22"/>
            <w:szCs w:val="22"/>
            <w:lang w:val="en-US"/>
          </w:rPr>
          <w:t xml:space="preserve"> in the use of Big Data and data science for official statistics</w:t>
        </w:r>
      </w:ins>
      <w:ins w:id="180" w:author="Molla Hunegnaw Asmare" w:date="2024-03-22T10:59:00Z">
        <w:r>
          <w:rPr>
            <w:rFonts w:ascii="Arial Narrow" w:eastAsia="Meiryo" w:hAnsi="Arial Narrow"/>
            <w:sz w:val="22"/>
            <w:szCs w:val="22"/>
            <w:lang w:val="en-US"/>
          </w:rPr>
          <w:t>.</w:t>
        </w:r>
      </w:ins>
      <w:bookmarkStart w:id="181" w:name="_GoBack"/>
      <w:bookmarkEnd w:id="181"/>
    </w:p>
    <w:p w14:paraId="59D2DD81" w14:textId="77777777" w:rsidR="009272F4" w:rsidRPr="00835AA3" w:rsidRDefault="009272F4" w:rsidP="009272F4">
      <w:pPr>
        <w:rPr>
          <w:rFonts w:ascii="Arial Narrow" w:eastAsia="Meiryo" w:hAnsi="Arial Narrow"/>
          <w:sz w:val="14"/>
          <w:szCs w:val="14"/>
          <w:lang w:val="en-US"/>
        </w:rPr>
      </w:pPr>
    </w:p>
    <w:p w14:paraId="3D9AEB1D" w14:textId="3CA35D18" w:rsidR="00CA7711" w:rsidRDefault="004B13A7" w:rsidP="00CA7711">
      <w:pPr>
        <w:pStyle w:val="Heading1"/>
        <w:keepLines/>
        <w:widowControl w:val="0"/>
        <w:numPr>
          <w:ilvl w:val="0"/>
          <w:numId w:val="1"/>
        </w:numPr>
        <w:snapToGrid w:val="0"/>
        <w:spacing w:before="120" w:beforeAutospacing="0" w:after="120" w:afterAutospacing="0"/>
        <w:jc w:val="both"/>
        <w:rPr>
          <w:rFonts w:ascii="Arial Narrow" w:eastAsia="Meiryo" w:hAnsi="Arial Narrow" w:cs="Arial"/>
          <w:b w:val="0"/>
          <w:bCs w:val="0"/>
          <w:sz w:val="20"/>
          <w:szCs w:val="20"/>
        </w:rPr>
      </w:pPr>
      <w:bookmarkStart w:id="182" w:name="_Toc135230993"/>
      <w:r w:rsidRPr="00CB4FED">
        <w:rPr>
          <w:rFonts w:ascii="Arial Narrow" w:eastAsia="Meiryo" w:hAnsi="Arial Narrow" w:cs="Arial"/>
          <w:color w:val="1F497D" w:themeColor="text2"/>
          <w:sz w:val="24"/>
          <w:szCs w:val="24"/>
        </w:rPr>
        <w:t>Key Upcoming E</w:t>
      </w:r>
      <w:r w:rsidR="00376CAC" w:rsidRPr="00CB4FED">
        <w:rPr>
          <w:rFonts w:ascii="Arial Narrow" w:eastAsia="Meiryo" w:hAnsi="Arial Narrow" w:cs="Arial"/>
          <w:color w:val="1F497D" w:themeColor="text2"/>
          <w:sz w:val="24"/>
          <w:szCs w:val="24"/>
        </w:rPr>
        <w:t>vents</w:t>
      </w:r>
      <w:bookmarkEnd w:id="182"/>
      <w:r w:rsidR="008D7449" w:rsidRPr="00CB4FED">
        <w:rPr>
          <w:rFonts w:ascii="Arial Narrow" w:eastAsia="Meiryo" w:hAnsi="Arial Narrow" w:cs="Arial"/>
          <w:color w:val="1F497D" w:themeColor="text2"/>
          <w:sz w:val="24"/>
          <w:szCs w:val="24"/>
        </w:rPr>
        <w:t xml:space="preserve"> </w:t>
      </w:r>
      <w:r w:rsidR="0025522B" w:rsidRPr="0025522B">
        <w:rPr>
          <w:rFonts w:ascii="Arial Narrow" w:eastAsia="Meiryo" w:hAnsi="Arial Narrow" w:cs="Arial"/>
          <w:b w:val="0"/>
          <w:bCs w:val="0"/>
          <w:sz w:val="20"/>
          <w:szCs w:val="20"/>
        </w:rPr>
        <w:t>(for the period of April – June 2024</w:t>
      </w:r>
      <w:r w:rsidR="0025522B">
        <w:rPr>
          <w:rFonts w:ascii="Arial Narrow" w:eastAsia="Meiryo" w:hAnsi="Arial Narrow" w:cs="Arial"/>
          <w:b w:val="0"/>
          <w:bCs w:val="0"/>
          <w:sz w:val="20"/>
          <w:szCs w:val="20"/>
        </w:rPr>
        <w:t xml:space="preserve"> - </w:t>
      </w:r>
      <w:r w:rsidR="0025522B" w:rsidRPr="0025522B">
        <w:rPr>
          <w:rFonts w:ascii="Arial Narrow" w:eastAsia="Meiryo" w:hAnsi="Arial Narrow" w:cs="Arial"/>
          <w:b w:val="0"/>
          <w:bCs w:val="0"/>
          <w:sz w:val="20"/>
          <w:szCs w:val="20"/>
        </w:rPr>
        <w:t xml:space="preserve">max 2-4 lines on the name, date and venue of the event and its </w:t>
      </w:r>
      <w:commentRangeStart w:id="183"/>
      <w:r w:rsidR="0025522B" w:rsidRPr="0025522B">
        <w:rPr>
          <w:rFonts w:ascii="Arial Narrow" w:eastAsia="Meiryo" w:hAnsi="Arial Narrow" w:cs="Arial"/>
          <w:b w:val="0"/>
          <w:bCs w:val="0"/>
          <w:sz w:val="20"/>
          <w:szCs w:val="20"/>
        </w:rPr>
        <w:t>objectives)</w:t>
      </w:r>
    </w:p>
    <w:p w14:paraId="68FFB4A6" w14:textId="1113D940" w:rsidR="00F5593C" w:rsidRPr="00F5593C" w:rsidRDefault="00F5593C" w:rsidP="00F5593C">
      <w:pPr>
        <w:pStyle w:val="ListParagraph"/>
        <w:numPr>
          <w:ilvl w:val="0"/>
          <w:numId w:val="29"/>
        </w:numPr>
        <w:jc w:val="both"/>
        <w:rPr>
          <w:rFonts w:asciiTheme="majorBidi" w:hAnsiTheme="majorBidi" w:cstheme="majorBidi"/>
          <w:sz w:val="20"/>
          <w:szCs w:val="20"/>
        </w:rPr>
      </w:pPr>
      <w:r w:rsidRPr="00F5593C">
        <w:rPr>
          <w:rFonts w:asciiTheme="majorBidi" w:hAnsiTheme="majorBidi" w:cstheme="majorBidi"/>
          <w:sz w:val="20"/>
          <w:szCs w:val="20"/>
        </w:rPr>
        <w:t xml:space="preserve">Regional Training Workshops on Improving and Analysing Mortality Levels and Cause of Death Data for Francophone countries </w:t>
      </w:r>
      <w:commentRangeEnd w:id="183"/>
      <w:r w:rsidR="00A3085B">
        <w:rPr>
          <w:rStyle w:val="CommentReference"/>
        </w:rPr>
        <w:commentReference w:id="183"/>
      </w:r>
      <w:r w:rsidRPr="00F5593C">
        <w:rPr>
          <w:rFonts w:asciiTheme="majorBidi" w:hAnsiTheme="majorBidi" w:cstheme="majorBidi"/>
          <w:sz w:val="20"/>
          <w:szCs w:val="20"/>
        </w:rPr>
        <w:t>in Dakar-Senegal</w:t>
      </w:r>
      <w:r>
        <w:rPr>
          <w:rFonts w:asciiTheme="majorBidi" w:hAnsiTheme="majorBidi" w:cstheme="majorBidi"/>
          <w:sz w:val="20"/>
          <w:szCs w:val="20"/>
        </w:rPr>
        <w:t>,</w:t>
      </w:r>
      <w:r w:rsidRPr="00F5593C">
        <w:rPr>
          <w:rFonts w:asciiTheme="majorBidi" w:hAnsiTheme="majorBidi" w:cstheme="majorBidi"/>
          <w:sz w:val="20"/>
          <w:szCs w:val="20"/>
        </w:rPr>
        <w:t xml:space="preserve"> </w:t>
      </w:r>
      <w:r w:rsidRPr="007355E5">
        <w:rPr>
          <w:rFonts w:asciiTheme="majorBidi" w:hAnsiTheme="majorBidi" w:cstheme="majorBidi"/>
          <w:sz w:val="20"/>
          <w:szCs w:val="20"/>
        </w:rPr>
        <w:t>from 25 to 29 March 2024</w:t>
      </w:r>
      <w:r>
        <w:rPr>
          <w:rFonts w:asciiTheme="majorBidi" w:hAnsiTheme="majorBidi" w:cstheme="majorBidi"/>
          <w:sz w:val="20"/>
          <w:szCs w:val="20"/>
        </w:rPr>
        <w:t>.</w:t>
      </w:r>
      <w:del w:id="184" w:author="Andre Nonguierma" w:date="2024-03-20T14:58:00Z">
        <w:r w:rsidRPr="00F5593C" w:rsidDel="00A3085B">
          <w:rPr>
            <w:rFonts w:asciiTheme="majorBidi" w:hAnsiTheme="majorBidi" w:cstheme="majorBidi"/>
            <w:sz w:val="20"/>
            <w:szCs w:val="20"/>
          </w:rPr>
          <w:delText xml:space="preserve"> </w:delText>
        </w:r>
        <w:r w:rsidDel="00A3085B">
          <w:rPr>
            <w:rFonts w:asciiTheme="majorBidi" w:hAnsiTheme="majorBidi" w:cstheme="majorBidi"/>
            <w:sz w:val="20"/>
            <w:szCs w:val="20"/>
          </w:rPr>
          <w:delText>F</w:delText>
        </w:r>
        <w:r w:rsidRPr="007355E5" w:rsidDel="00A3085B">
          <w:rPr>
            <w:rFonts w:asciiTheme="majorBidi" w:hAnsiTheme="majorBidi" w:cstheme="majorBidi"/>
            <w:sz w:val="20"/>
            <w:szCs w:val="20"/>
          </w:rPr>
          <w:delText>inalised the technical and administrative preparations with the team of facilitators</w:delText>
        </w:r>
        <w:r w:rsidDel="00A3085B">
          <w:rPr>
            <w:rFonts w:asciiTheme="majorBidi" w:hAnsiTheme="majorBidi" w:cstheme="majorBidi"/>
            <w:sz w:val="20"/>
            <w:szCs w:val="20"/>
          </w:rPr>
          <w:delText>.</w:delText>
        </w:r>
      </w:del>
      <w:r>
        <w:rPr>
          <w:rFonts w:asciiTheme="majorBidi" w:hAnsiTheme="majorBidi" w:cstheme="majorBidi"/>
          <w:sz w:val="20"/>
          <w:szCs w:val="20"/>
        </w:rPr>
        <w:t xml:space="preserve"> </w:t>
      </w:r>
      <w:r w:rsidRPr="007355E5">
        <w:rPr>
          <w:rFonts w:asciiTheme="majorBidi" w:hAnsiTheme="majorBidi" w:cstheme="majorBidi"/>
          <w:sz w:val="20"/>
          <w:szCs w:val="20"/>
        </w:rPr>
        <w:t xml:space="preserve"> </w:t>
      </w:r>
    </w:p>
    <w:p w14:paraId="2ACD65BA" w14:textId="0FB51B39" w:rsidR="00480F80" w:rsidRPr="00AB54B1" w:rsidRDefault="00507BA0" w:rsidP="00AB54B1">
      <w:pPr>
        <w:pStyle w:val="ListParagraph"/>
        <w:numPr>
          <w:ilvl w:val="0"/>
          <w:numId w:val="32"/>
        </w:numPr>
        <w:jc w:val="both"/>
        <w:rPr>
          <w:rFonts w:asciiTheme="majorBidi" w:hAnsiTheme="majorBidi" w:cstheme="majorBidi"/>
          <w:sz w:val="20"/>
          <w:szCs w:val="20"/>
        </w:rPr>
      </w:pPr>
      <w:commentRangeStart w:id="185"/>
      <w:r>
        <w:rPr>
          <w:rFonts w:asciiTheme="majorBidi" w:hAnsiTheme="majorBidi" w:cstheme="majorBidi"/>
          <w:sz w:val="20"/>
          <w:szCs w:val="20"/>
        </w:rPr>
        <w:t xml:space="preserve">A </w:t>
      </w:r>
      <w:r w:rsidR="002832C6" w:rsidRPr="00AB54B1">
        <w:rPr>
          <w:rFonts w:asciiTheme="majorBidi" w:hAnsiTheme="majorBidi" w:cstheme="majorBidi"/>
          <w:sz w:val="20"/>
          <w:szCs w:val="20"/>
        </w:rPr>
        <w:t xml:space="preserve">CRVS side event </w:t>
      </w:r>
      <w:r>
        <w:rPr>
          <w:rFonts w:asciiTheme="majorBidi" w:hAnsiTheme="majorBidi" w:cstheme="majorBidi"/>
          <w:sz w:val="20"/>
          <w:szCs w:val="20"/>
        </w:rPr>
        <w:t xml:space="preserve">will be held along the sidelines of the </w:t>
      </w:r>
      <w:r w:rsidR="00480F80" w:rsidRPr="00AB54B1">
        <w:rPr>
          <w:rFonts w:asciiTheme="majorBidi" w:hAnsiTheme="majorBidi" w:cstheme="majorBidi"/>
          <w:sz w:val="20"/>
          <w:szCs w:val="20"/>
        </w:rPr>
        <w:t>tenth session of the Africa Regional Forum on Sustainable Development</w:t>
      </w:r>
      <w:r w:rsidR="00480F80">
        <w:rPr>
          <w:rFonts w:asciiTheme="majorBidi" w:hAnsiTheme="majorBidi" w:cstheme="majorBidi"/>
          <w:sz w:val="20"/>
          <w:szCs w:val="20"/>
        </w:rPr>
        <w:t xml:space="preserve"> (ARFSD</w:t>
      </w:r>
      <w:commentRangeEnd w:id="185"/>
      <w:r w:rsidR="00A3085B">
        <w:rPr>
          <w:rStyle w:val="CommentReference"/>
        </w:rPr>
        <w:commentReference w:id="185"/>
      </w:r>
      <w:r w:rsidR="00480F80">
        <w:rPr>
          <w:rFonts w:asciiTheme="majorBidi" w:hAnsiTheme="majorBidi" w:cstheme="majorBidi"/>
          <w:sz w:val="20"/>
          <w:szCs w:val="20"/>
        </w:rPr>
        <w:t>) scheduled to be held in Addis Ababa on 23</w:t>
      </w:r>
      <w:r w:rsidR="00480F80" w:rsidRPr="00AB54B1">
        <w:rPr>
          <w:rFonts w:asciiTheme="majorBidi" w:hAnsiTheme="majorBidi" w:cstheme="majorBidi"/>
          <w:sz w:val="20"/>
          <w:szCs w:val="20"/>
          <w:vertAlign w:val="superscript"/>
        </w:rPr>
        <w:t>rd</w:t>
      </w:r>
      <w:r w:rsidR="00480F80">
        <w:rPr>
          <w:rFonts w:asciiTheme="majorBidi" w:hAnsiTheme="majorBidi" w:cstheme="majorBidi"/>
          <w:sz w:val="20"/>
          <w:szCs w:val="20"/>
        </w:rPr>
        <w:t xml:space="preserve"> -25</w:t>
      </w:r>
      <w:r w:rsidR="00480F80" w:rsidRPr="00AB54B1">
        <w:rPr>
          <w:rFonts w:asciiTheme="majorBidi" w:hAnsiTheme="majorBidi" w:cstheme="majorBidi"/>
          <w:sz w:val="20"/>
          <w:szCs w:val="20"/>
          <w:vertAlign w:val="superscript"/>
        </w:rPr>
        <w:t>th</w:t>
      </w:r>
      <w:r w:rsidR="00480F80">
        <w:rPr>
          <w:rFonts w:asciiTheme="majorBidi" w:hAnsiTheme="majorBidi" w:cstheme="majorBidi"/>
          <w:sz w:val="20"/>
          <w:szCs w:val="20"/>
        </w:rPr>
        <w:t xml:space="preserve"> of April 2024.</w:t>
      </w:r>
    </w:p>
    <w:p w14:paraId="464DEFC6" w14:textId="77777777" w:rsidR="008D7250" w:rsidRDefault="00480F80" w:rsidP="00187257">
      <w:pPr>
        <w:pStyle w:val="ListParagraph"/>
        <w:keepLines/>
        <w:widowControl w:val="0"/>
        <w:numPr>
          <w:ilvl w:val="0"/>
          <w:numId w:val="32"/>
        </w:numPr>
        <w:snapToGrid w:val="0"/>
        <w:spacing w:before="120" w:after="120"/>
        <w:ind w:left="360"/>
        <w:jc w:val="both"/>
        <w:rPr>
          <w:ins w:id="186" w:author="Molla Hunegnaw Asmare" w:date="2024-03-22T10:40:00Z"/>
          <w:rFonts w:asciiTheme="majorBidi" w:hAnsiTheme="majorBidi" w:cstheme="majorBidi"/>
          <w:sz w:val="20"/>
          <w:szCs w:val="20"/>
        </w:rPr>
      </w:pPr>
      <w:r w:rsidRPr="008D7250">
        <w:rPr>
          <w:rFonts w:asciiTheme="majorBidi" w:hAnsiTheme="majorBidi" w:cstheme="majorBidi"/>
          <w:sz w:val="20"/>
          <w:szCs w:val="20"/>
        </w:rPr>
        <w:t>The APAI-</w:t>
      </w:r>
      <w:r w:rsidR="000A7055" w:rsidRPr="008D7250">
        <w:rPr>
          <w:rFonts w:asciiTheme="majorBidi" w:hAnsiTheme="majorBidi" w:cstheme="majorBidi"/>
          <w:sz w:val="20"/>
          <w:szCs w:val="20"/>
        </w:rPr>
        <w:t>C</w:t>
      </w:r>
      <w:r w:rsidRPr="00E02552">
        <w:rPr>
          <w:rFonts w:asciiTheme="majorBidi" w:hAnsiTheme="majorBidi" w:cstheme="majorBidi"/>
          <w:sz w:val="20"/>
          <w:szCs w:val="20"/>
        </w:rPr>
        <w:t xml:space="preserve">RVS Secretariat in collaboration with Vital Strategies will organize a </w:t>
      </w:r>
      <w:r w:rsidR="002832C6" w:rsidRPr="00E02552">
        <w:rPr>
          <w:rFonts w:asciiTheme="majorBidi" w:hAnsiTheme="majorBidi" w:cstheme="majorBidi"/>
          <w:sz w:val="20"/>
          <w:szCs w:val="20"/>
        </w:rPr>
        <w:t>Global Workshop on Use Cases of End-to-End CRVS System Improvement</w:t>
      </w:r>
      <w:r w:rsidRPr="00E02552">
        <w:rPr>
          <w:rFonts w:asciiTheme="majorBidi" w:hAnsiTheme="majorBidi" w:cstheme="majorBidi"/>
          <w:sz w:val="20"/>
          <w:szCs w:val="20"/>
        </w:rPr>
        <w:t xml:space="preserve"> </w:t>
      </w:r>
      <w:commentRangeStart w:id="187"/>
      <w:r w:rsidRPr="00E02552">
        <w:rPr>
          <w:rFonts w:asciiTheme="majorBidi" w:hAnsiTheme="majorBidi" w:cstheme="majorBidi"/>
          <w:sz w:val="20"/>
          <w:szCs w:val="20"/>
        </w:rPr>
        <w:t xml:space="preserve">in Kigali, Rwanda </w:t>
      </w:r>
      <w:commentRangeEnd w:id="187"/>
      <w:r w:rsidR="00A3085B">
        <w:rPr>
          <w:rStyle w:val="CommentReference"/>
        </w:rPr>
        <w:commentReference w:id="187"/>
      </w:r>
    </w:p>
    <w:p w14:paraId="2F1F30C9" w14:textId="19EA2303" w:rsidR="008D7250" w:rsidRPr="008D7250" w:rsidDel="008D7250" w:rsidRDefault="008D7250" w:rsidP="00187257">
      <w:pPr>
        <w:pStyle w:val="ListParagraph"/>
        <w:keepLines/>
        <w:widowControl w:val="0"/>
        <w:numPr>
          <w:ilvl w:val="0"/>
          <w:numId w:val="32"/>
        </w:numPr>
        <w:snapToGrid w:val="0"/>
        <w:spacing w:before="120" w:after="120"/>
        <w:ind w:left="360"/>
        <w:jc w:val="both"/>
        <w:rPr>
          <w:del w:id="188" w:author="Molla Hunegnaw Asmare" w:date="2024-03-22T10:40:00Z"/>
          <w:rFonts w:asciiTheme="majorBidi" w:hAnsiTheme="majorBidi" w:cstheme="majorBidi"/>
          <w:sz w:val="20"/>
          <w:szCs w:val="20"/>
        </w:rPr>
        <w:pPrChange w:id="189" w:author="Molla Hunegnaw Asmare" w:date="2024-03-22T10:40:00Z">
          <w:pPr>
            <w:pStyle w:val="ListParagraph"/>
            <w:numPr>
              <w:numId w:val="32"/>
            </w:numPr>
            <w:ind w:hanging="360"/>
            <w:jc w:val="both"/>
          </w:pPr>
        </w:pPrChange>
      </w:pPr>
      <w:ins w:id="190" w:author="Molla Hunegnaw Asmare" w:date="2024-03-22T10:40:00Z">
        <w:r w:rsidRPr="008D7250">
          <w:rPr>
            <w:rFonts w:asciiTheme="majorBidi" w:hAnsiTheme="majorBidi" w:cstheme="majorBidi"/>
            <w:sz w:val="20"/>
            <w:szCs w:val="20"/>
          </w:rPr>
          <w:t xml:space="preserve">Regional </w:t>
        </w:r>
      </w:ins>
      <w:ins w:id="191" w:author="Molla Hunegnaw Asmare" w:date="2024-03-22T10:36:00Z">
        <w:r w:rsidRPr="00E02552">
          <w:rPr>
            <w:rFonts w:asciiTheme="majorBidi" w:hAnsiTheme="majorBidi" w:cstheme="majorBidi"/>
            <w:sz w:val="20"/>
            <w:szCs w:val="20"/>
          </w:rPr>
          <w:t>Data validation workshop</w:t>
        </w:r>
      </w:ins>
      <w:ins w:id="192" w:author="Molla Hunegnaw Asmare" w:date="2024-03-22T10:39:00Z">
        <w:r w:rsidRPr="00E02552">
          <w:rPr>
            <w:rFonts w:asciiTheme="majorBidi" w:hAnsiTheme="majorBidi" w:cstheme="majorBidi"/>
            <w:sz w:val="20"/>
            <w:szCs w:val="20"/>
          </w:rPr>
          <w:t xml:space="preserve"> for </w:t>
        </w:r>
        <w:r w:rsidRPr="00E02552">
          <w:rPr>
            <w:rFonts w:asciiTheme="majorBidi" w:hAnsiTheme="majorBidi" w:cstheme="majorBidi"/>
            <w:sz w:val="20"/>
            <w:szCs w:val="20"/>
          </w:rPr>
          <w:t>the joint statistical publication of ECA, AfDB and AUC</w:t>
        </w:r>
      </w:ins>
      <w:ins w:id="193" w:author="Molla Hunegnaw Asmare" w:date="2024-03-22T10:38:00Z">
        <w:r w:rsidRPr="00E02552">
          <w:rPr>
            <w:rFonts w:asciiTheme="majorBidi" w:hAnsiTheme="majorBidi" w:cstheme="majorBidi"/>
            <w:sz w:val="20"/>
            <w:szCs w:val="20"/>
          </w:rPr>
          <w:t xml:space="preserve"> </w:t>
        </w:r>
      </w:ins>
      <w:ins w:id="194" w:author="Molla Hunegnaw Asmare" w:date="2024-03-22T10:36:00Z">
        <w:r w:rsidRPr="00E02552">
          <w:rPr>
            <w:rFonts w:asciiTheme="majorBidi" w:hAnsiTheme="majorBidi" w:cstheme="majorBidi"/>
            <w:sz w:val="20"/>
            <w:szCs w:val="20"/>
          </w:rPr>
          <w:t>will be held in Add</w:t>
        </w:r>
      </w:ins>
      <w:ins w:id="195" w:author="Molla Hunegnaw Asmare" w:date="2024-03-22T10:37:00Z">
        <w:r w:rsidRPr="00E02552">
          <w:rPr>
            <w:rFonts w:asciiTheme="majorBidi" w:hAnsiTheme="majorBidi" w:cstheme="majorBidi"/>
            <w:sz w:val="20"/>
            <w:szCs w:val="20"/>
          </w:rPr>
          <w:t>is Ababa</w:t>
        </w:r>
      </w:ins>
      <w:ins w:id="196" w:author="Molla Hunegnaw Asmare" w:date="2024-03-22T10:38:00Z">
        <w:r w:rsidRPr="00E02552">
          <w:rPr>
            <w:rFonts w:asciiTheme="majorBidi" w:hAnsiTheme="majorBidi" w:cstheme="majorBidi"/>
            <w:sz w:val="20"/>
            <w:szCs w:val="20"/>
          </w:rPr>
          <w:t xml:space="preserve">, </w:t>
        </w:r>
        <w:r w:rsidRPr="008D7250">
          <w:rPr>
            <w:rFonts w:asciiTheme="majorBidi" w:hAnsiTheme="majorBidi" w:cstheme="majorBidi"/>
            <w:sz w:val="20"/>
            <w:szCs w:val="20"/>
            <w:rPrChange w:id="197" w:author="Molla Hunegnaw Asmare" w:date="2024-03-22T10:40:00Z">
              <w:rPr>
                <w:lang w:val="en-US"/>
              </w:rPr>
            </w:rPrChange>
          </w:rPr>
          <w:t>28 to 31 May 2024</w:t>
        </w:r>
        <w:r w:rsidRPr="008D7250">
          <w:rPr>
            <w:rFonts w:asciiTheme="majorBidi" w:hAnsiTheme="majorBidi" w:cstheme="majorBidi"/>
            <w:sz w:val="20"/>
            <w:szCs w:val="20"/>
          </w:rPr>
          <w:t xml:space="preserve">. </w:t>
        </w:r>
      </w:ins>
    </w:p>
    <w:p w14:paraId="4334BA03" w14:textId="77777777" w:rsidR="0085077D" w:rsidRPr="008D7250" w:rsidRDefault="0085077D" w:rsidP="008D7250">
      <w:pPr>
        <w:keepLines/>
        <w:widowControl w:val="0"/>
        <w:snapToGrid w:val="0"/>
        <w:spacing w:before="120" w:after="120"/>
        <w:ind w:left="360"/>
        <w:jc w:val="both"/>
        <w:rPr>
          <w:rFonts w:asciiTheme="majorBidi" w:hAnsiTheme="majorBidi" w:cstheme="majorBidi"/>
          <w:sz w:val="20"/>
          <w:szCs w:val="20"/>
        </w:rPr>
      </w:pPr>
    </w:p>
    <w:p w14:paraId="5AA0505E" w14:textId="10F27FEF" w:rsidR="002832C6" w:rsidRPr="00AB54B1" w:rsidRDefault="0079746A">
      <w:pPr>
        <w:spacing w:after="200" w:line="276" w:lineRule="auto"/>
        <w:rPr>
          <w:rFonts w:ascii="Arial Narrow" w:eastAsia="Meiryo" w:hAnsi="Arial Narrow" w:cs="Arial"/>
          <w:kern w:val="36"/>
          <w:sz w:val="20"/>
          <w:szCs w:val="20"/>
          <w:lang w:eastAsia="zh-CN"/>
        </w:rPr>
      </w:pPr>
      <w:bookmarkStart w:id="198" w:name="_Toc135230994"/>
      <w:r>
        <w:rPr>
          <w:rFonts w:ascii="Arial Narrow" w:eastAsia="Meiryo" w:hAnsi="Arial Narrow" w:cs="Arial"/>
          <w:color w:val="1F497D" w:themeColor="text2"/>
        </w:rPr>
        <w:t>N</w:t>
      </w:r>
      <w:r w:rsidR="00376CAC" w:rsidRPr="00CB4FED">
        <w:rPr>
          <w:rFonts w:ascii="Arial Narrow" w:eastAsia="Meiryo" w:hAnsi="Arial Narrow" w:cs="Arial"/>
          <w:color w:val="1F497D" w:themeColor="text2"/>
        </w:rPr>
        <w:t>e</w:t>
      </w:r>
      <w:r w:rsidR="004B13A7" w:rsidRPr="00CB4FED">
        <w:rPr>
          <w:rFonts w:ascii="Arial Narrow" w:eastAsia="Meiryo" w:hAnsi="Arial Narrow" w:cs="Arial"/>
          <w:color w:val="1F497D" w:themeColor="text2"/>
        </w:rPr>
        <w:t>w P</w:t>
      </w:r>
      <w:r w:rsidR="00376CAC" w:rsidRPr="00CB4FED">
        <w:rPr>
          <w:rFonts w:ascii="Arial Narrow" w:eastAsia="Meiryo" w:hAnsi="Arial Narrow" w:cs="Arial"/>
          <w:color w:val="1F497D" w:themeColor="text2"/>
        </w:rPr>
        <w:t>artnerships</w:t>
      </w:r>
      <w:bookmarkEnd w:id="198"/>
      <w:r w:rsidR="00BE28F6" w:rsidRPr="00CB4FED">
        <w:rPr>
          <w:rFonts w:ascii="Arial Narrow" w:eastAsia="Meiryo" w:hAnsi="Arial Narrow" w:cs="Arial"/>
          <w:color w:val="1F497D" w:themeColor="text2"/>
        </w:rPr>
        <w:t xml:space="preserve"> </w:t>
      </w:r>
      <w:r w:rsidR="0025522B" w:rsidRPr="00DF457C">
        <w:rPr>
          <w:rFonts w:ascii="Arial Narrow" w:eastAsia="Meiryo" w:hAnsi="Arial Narrow" w:cs="Arial"/>
          <w:sz w:val="20"/>
          <w:szCs w:val="20"/>
        </w:rPr>
        <w:t>(a paragraph on any new partnerships formed and the focus/ purposes)</w:t>
      </w:r>
    </w:p>
    <w:p w14:paraId="56DAE86B" w14:textId="4ADADC27" w:rsidR="002832C6" w:rsidRPr="00DF457C" w:rsidRDefault="002832C6" w:rsidP="002832C6">
      <w:pPr>
        <w:pStyle w:val="Heading1"/>
        <w:keepLines/>
        <w:widowControl w:val="0"/>
        <w:snapToGrid w:val="0"/>
        <w:spacing w:before="120" w:beforeAutospacing="0" w:after="120" w:afterAutospacing="0"/>
        <w:ind w:left="720"/>
        <w:jc w:val="both"/>
        <w:rPr>
          <w:rFonts w:ascii="Arial Narrow" w:eastAsia="Meiryo" w:hAnsi="Arial Narrow" w:cs="Arial"/>
          <w:b w:val="0"/>
          <w:bCs w:val="0"/>
          <w:sz w:val="20"/>
          <w:szCs w:val="20"/>
        </w:rPr>
      </w:pPr>
    </w:p>
    <w:sectPr w:rsidR="002832C6" w:rsidRPr="00DF457C" w:rsidSect="00416978">
      <w:footerReference w:type="default" r:id="rId17"/>
      <w:pgSz w:w="12240" w:h="15840"/>
      <w:pgMar w:top="1440" w:right="1170" w:bottom="1170" w:left="135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1" w:author="Andre Nonguierma" w:date="2024-03-20T14:42:00Z" w:initials="AN">
    <w:p w14:paraId="6E02D652" w14:textId="77777777" w:rsidR="002510B8" w:rsidRDefault="002510B8">
      <w:pPr>
        <w:pStyle w:val="CommentText"/>
      </w:pPr>
      <w:r>
        <w:rPr>
          <w:rStyle w:val="CommentReference"/>
        </w:rPr>
        <w:annotationRef/>
      </w:r>
      <w:r>
        <w:t xml:space="preserve">Is submitting an abstract has an impact for member States? Maybe you need to reword it differently in saying that the ECA has developed a methodology for demographic projection for Africa. And the approach is [that] and [this] and is available to use by member States for their population projection. That will make sense and catch their interest! </w:t>
      </w:r>
    </w:p>
    <w:p w14:paraId="19401D2A" w14:textId="3801FEAF" w:rsidR="002510B8" w:rsidRDefault="002510B8">
      <w:pPr>
        <w:pStyle w:val="CommentText"/>
      </w:pPr>
      <w:r>
        <w:t>The same apply for 2.2; 2.3; 3.4; 2.5. They rather appear as an individual monthly report.</w:t>
      </w:r>
    </w:p>
  </w:comment>
  <w:comment w:id="112" w:author="Andre Nonguierma" w:date="2024-03-20T14:47:00Z" w:initials="AN">
    <w:p w14:paraId="7DF39EDF" w14:textId="0D48AC2D" w:rsidR="002510B8" w:rsidRDefault="002510B8">
      <w:pPr>
        <w:pStyle w:val="CommentText"/>
      </w:pPr>
      <w:r>
        <w:rPr>
          <w:rStyle w:val="CommentReference"/>
        </w:rPr>
        <w:annotationRef/>
      </w:r>
      <w:r>
        <w:t xml:space="preserve">This is ECA wide report. No acronym. No Sectional claim.  Or you can be </w:t>
      </w:r>
      <w:r w:rsidR="00A3085B">
        <w:t>more explicit</w:t>
      </w:r>
      <w:r>
        <w:t xml:space="preserve"> such as: The Demographic and Social Statistic Section in the African Centre for Statistic of </w:t>
      </w:r>
      <w:r w:rsidR="00A3085B">
        <w:t xml:space="preserve"> the </w:t>
      </w:r>
      <w:r>
        <w:t>ECA has collaborated….</w:t>
      </w:r>
    </w:p>
  </w:comment>
  <w:comment w:id="129" w:author="Andre Nonguierma" w:date="2024-03-20T14:49:00Z" w:initials="AN">
    <w:p w14:paraId="4CFFB289" w14:textId="52EF737C" w:rsidR="002510B8" w:rsidRDefault="002510B8">
      <w:pPr>
        <w:pStyle w:val="CommentText"/>
      </w:pPr>
      <w:r>
        <w:rPr>
          <w:rStyle w:val="CommentReference"/>
        </w:rPr>
        <w:annotationRef/>
      </w:r>
      <w:r>
        <w:t>We are reporting on activities carried out from Jan to March. No account of activities that are yet to be carried out.</w:t>
      </w:r>
    </w:p>
  </w:comment>
  <w:comment w:id="168" w:author="Andre Nonguierma" w:date="2024-03-20T14:51:00Z" w:initials="AN">
    <w:p w14:paraId="472E3237" w14:textId="58801A44" w:rsidR="002510B8" w:rsidRDefault="002510B8">
      <w:pPr>
        <w:pStyle w:val="CommentText"/>
      </w:pPr>
      <w:r>
        <w:rPr>
          <w:rStyle w:val="CommentReference"/>
        </w:rPr>
        <w:annotationRef/>
      </w:r>
      <w:r w:rsidR="00A3085B">
        <w:t>Wo</w:t>
      </w:r>
      <w:r>
        <w:t xml:space="preserve">rth </w:t>
      </w:r>
      <w:r w:rsidR="00A3085B">
        <w:t xml:space="preserve">being </w:t>
      </w:r>
      <w:r>
        <w:t>reword</w:t>
      </w:r>
      <w:r w:rsidR="00A3085B">
        <w:t>ed</w:t>
      </w:r>
      <w:r>
        <w:t xml:space="preserve">, e.g.: </w:t>
      </w:r>
      <w:r w:rsidR="00A3085B">
        <w:t>ECA has organised high-level weekly virtual meeting to build the capacity of NSO staff who has gained substantive knowledge on key census preparatory activities such as digital data capture, building dashboards for data (publication? Visualisation?),etc.</w:t>
      </w:r>
    </w:p>
  </w:comment>
  <w:comment w:id="183" w:author="Andre Nonguierma" w:date="2024-03-20T14:58:00Z" w:initials="AN">
    <w:p w14:paraId="4E6ECD0D" w14:textId="796C45A9" w:rsidR="00A3085B" w:rsidRDefault="00A3085B">
      <w:pPr>
        <w:pStyle w:val="CommentText"/>
      </w:pPr>
      <w:r>
        <w:rPr>
          <w:rStyle w:val="CommentReference"/>
        </w:rPr>
        <w:annotationRef/>
      </w:r>
      <w:r>
        <w:rPr>
          <w:rStyle w:val="CommentReference"/>
        </w:rPr>
        <w:annotationRef/>
      </w:r>
      <w:r>
        <w:t>Objectives? Outcomes? Benefits for member States?</w:t>
      </w:r>
    </w:p>
  </w:comment>
  <w:comment w:id="185" w:author="Andre Nonguierma" w:date="2024-03-20T14:57:00Z" w:initials="AN">
    <w:p w14:paraId="1E169A41" w14:textId="2644C5AF" w:rsidR="00A3085B" w:rsidRDefault="00A3085B">
      <w:pPr>
        <w:pStyle w:val="CommentText"/>
      </w:pPr>
      <w:r>
        <w:rPr>
          <w:rStyle w:val="CommentReference"/>
        </w:rPr>
        <w:annotationRef/>
      </w:r>
      <w:r>
        <w:t>Objectives? Outcomes? Benefits for member States?</w:t>
      </w:r>
    </w:p>
  </w:comment>
  <w:comment w:id="187" w:author="Andre Nonguierma" w:date="2024-03-20T14:56:00Z" w:initials="AN">
    <w:p w14:paraId="457C8575" w14:textId="40C69A34" w:rsidR="00A3085B" w:rsidRDefault="00A3085B">
      <w:pPr>
        <w:pStyle w:val="CommentText"/>
      </w:pPr>
      <w:r>
        <w:rPr>
          <w:rStyle w:val="CommentReference"/>
        </w:rPr>
        <w:annotationRef/>
      </w:r>
      <w:r>
        <w:t>Date? Objectives? Expected outcomes?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401D2A" w15:done="0"/>
  <w15:commentEx w15:paraId="7DF39EDF" w15:done="0"/>
  <w15:commentEx w15:paraId="4CFFB289" w15:done="0"/>
  <w15:commentEx w15:paraId="472E3237" w15:done="0"/>
  <w15:commentEx w15:paraId="4E6ECD0D" w15:done="0"/>
  <w15:commentEx w15:paraId="1E169A41" w15:done="0"/>
  <w15:commentEx w15:paraId="457C85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A57442" w16cex:dateUtc="2024-03-20T11:42:00Z"/>
  <w16cex:commentExtensible w16cex:durableId="29A57573" w16cex:dateUtc="2024-03-20T11:47:00Z"/>
  <w16cex:commentExtensible w16cex:durableId="29A57617" w16cex:dateUtc="2024-03-20T11:49:00Z"/>
  <w16cex:commentExtensible w16cex:durableId="29A57672" w16cex:dateUtc="2024-03-20T11:51:00Z"/>
  <w16cex:commentExtensible w16cex:durableId="29A57814" w16cex:dateUtc="2024-03-20T11:58:00Z"/>
  <w16cex:commentExtensible w16cex:durableId="29A577DD" w16cex:dateUtc="2024-03-20T11:57:00Z"/>
  <w16cex:commentExtensible w16cex:durableId="29A577A2" w16cex:dateUtc="2024-03-20T1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401D2A" w16cid:durableId="29A57442"/>
  <w16cid:commentId w16cid:paraId="7DF39EDF" w16cid:durableId="29A57573"/>
  <w16cid:commentId w16cid:paraId="4CFFB289" w16cid:durableId="29A57617"/>
  <w16cid:commentId w16cid:paraId="472E3237" w16cid:durableId="29A57672"/>
  <w16cid:commentId w16cid:paraId="4E6ECD0D" w16cid:durableId="29A57814"/>
  <w16cid:commentId w16cid:paraId="1E169A41" w16cid:durableId="29A577DD"/>
  <w16cid:commentId w16cid:paraId="457C8575" w16cid:durableId="29A577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44F8A" w14:textId="77777777" w:rsidR="001A0615" w:rsidRDefault="001A0615" w:rsidP="004B13A7">
      <w:r>
        <w:separator/>
      </w:r>
    </w:p>
  </w:endnote>
  <w:endnote w:type="continuationSeparator" w:id="0">
    <w:p w14:paraId="59D864EC" w14:textId="77777777" w:rsidR="001A0615" w:rsidRDefault="001A0615" w:rsidP="004B1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Meiryo">
    <w:charset w:val="80"/>
    <w:family w:val="swiss"/>
    <w:pitch w:val="variable"/>
    <w:sig w:usb0="E00002FF" w:usb1="6AC7FFFF" w:usb2="08000012" w:usb3="00000000" w:csb0="000200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44642" w14:textId="77777777" w:rsidR="003A0A64" w:rsidRPr="00D10E6D" w:rsidRDefault="001A0615" w:rsidP="003A0A64">
    <w:pPr>
      <w:tabs>
        <w:tab w:val="center" w:pos="4153"/>
        <w:tab w:val="right" w:pos="8306"/>
      </w:tabs>
      <w:rPr>
        <w:rFonts w:ascii="Arial Narrow" w:hAnsi="Arial Narrow" w:cs="Courier New"/>
        <w:sz w:val="20"/>
        <w:szCs w:val="20"/>
        <w:lang w:eastAsia="en-GB"/>
      </w:rPr>
    </w:pPr>
    <w:r>
      <w:rPr>
        <w:rFonts w:ascii="Arial Narrow" w:hAnsi="Arial Narrow" w:cs="Courier New"/>
        <w:sz w:val="20"/>
        <w:szCs w:val="20"/>
        <w:lang w:eastAsia="en-GB"/>
      </w:rPr>
      <w:pict w14:anchorId="49936CDD">
        <v:rect id="_x0000_i1025" style="width:410.3pt;height:1.55pt" o:hrpct="988" o:hralign="center" o:hrstd="t" o:hr="t" fillcolor="#a0a0a0" stroked="f"/>
      </w:pict>
    </w:r>
  </w:p>
  <w:p w14:paraId="2F35042A" w14:textId="36649555" w:rsidR="004B13A7" w:rsidRDefault="003A0A64" w:rsidP="003A0A64">
    <w:pPr>
      <w:tabs>
        <w:tab w:val="center" w:pos="4153"/>
        <w:tab w:val="right" w:pos="8306"/>
      </w:tabs>
    </w:pPr>
    <w:r>
      <w:rPr>
        <w:rFonts w:ascii="Tw Cen MT" w:hAnsi="Tw Cen MT" w:cs="Courier New"/>
        <w:sz w:val="20"/>
        <w:szCs w:val="20"/>
        <w:lang w:eastAsia="en-GB"/>
      </w:rPr>
      <w:t>2023 | Ambassadors’ Quarterly Briefing</w:t>
    </w:r>
    <w:r w:rsidRPr="00EA707F">
      <w:rPr>
        <w:rFonts w:ascii="Tw Cen MT" w:hAnsi="Tw Cen MT" w:cs="Courier New"/>
        <w:sz w:val="20"/>
        <w:szCs w:val="20"/>
        <w:lang w:eastAsia="en-GB"/>
      </w:rPr>
      <w:t xml:space="preserve"> </w:t>
    </w:r>
    <w:r>
      <w:rPr>
        <w:rFonts w:ascii="Tw Cen MT" w:hAnsi="Tw Cen MT" w:cs="Courier New"/>
        <w:sz w:val="20"/>
        <w:szCs w:val="20"/>
        <w:lang w:eastAsia="en-GB"/>
      </w:rPr>
      <w:t>|</w:t>
    </w:r>
    <w:r w:rsidRPr="00EA707F">
      <w:rPr>
        <w:rFonts w:ascii="Tw Cen MT" w:hAnsi="Tw Cen MT" w:cs="Courier New"/>
        <w:sz w:val="20"/>
        <w:szCs w:val="20"/>
        <w:lang w:eastAsia="en-GB"/>
      </w:rPr>
      <w:t xml:space="preserve"> </w:t>
    </w:r>
    <w:r>
      <w:rPr>
        <w:rFonts w:ascii="Tw Cen MT" w:hAnsi="Tw Cen MT" w:cs="Courier New"/>
        <w:sz w:val="20"/>
        <w:szCs w:val="20"/>
        <w:lang w:eastAsia="en-GB"/>
      </w:rPr>
      <w:t xml:space="preserve">Sept. – Dec. 2023 | African Centre for Statistics                 </w:t>
    </w:r>
    <w:r w:rsidRPr="00EA707F">
      <w:rPr>
        <w:rFonts w:ascii="Arial" w:hAnsi="Arial"/>
        <w:color w:val="7F7F7F"/>
        <w:spacing w:val="60"/>
        <w:sz w:val="20"/>
        <w:lang w:eastAsia="en-GB"/>
      </w:rPr>
      <w:t>Page</w:t>
    </w:r>
    <w:r w:rsidRPr="00EA707F">
      <w:rPr>
        <w:rFonts w:ascii="Arial" w:hAnsi="Arial"/>
        <w:sz w:val="20"/>
        <w:lang w:eastAsia="en-GB"/>
      </w:rPr>
      <w:t xml:space="preserve"> | </w:t>
    </w:r>
    <w:r w:rsidRPr="00D10E6D">
      <w:rPr>
        <w:rFonts w:ascii="Arial" w:hAnsi="Arial"/>
        <w:sz w:val="20"/>
        <w:lang w:eastAsia="en-GB"/>
      </w:rPr>
      <w:fldChar w:fldCharType="begin"/>
    </w:r>
    <w:r w:rsidRPr="00EA707F">
      <w:rPr>
        <w:rFonts w:ascii="Arial" w:hAnsi="Arial"/>
        <w:sz w:val="20"/>
        <w:lang w:eastAsia="en-GB"/>
      </w:rPr>
      <w:instrText xml:space="preserve"> PAGE   \* MERGEFORMAT </w:instrText>
    </w:r>
    <w:r w:rsidRPr="00D10E6D">
      <w:rPr>
        <w:rFonts w:ascii="Arial" w:hAnsi="Arial"/>
        <w:sz w:val="20"/>
        <w:lang w:eastAsia="en-GB"/>
      </w:rPr>
      <w:fldChar w:fldCharType="separate"/>
    </w:r>
    <w:r>
      <w:rPr>
        <w:rFonts w:ascii="Arial" w:hAnsi="Arial"/>
        <w:sz w:val="20"/>
      </w:rPr>
      <w:t>1</w:t>
    </w:r>
    <w:r w:rsidRPr="00D10E6D">
      <w:rPr>
        <w:rFonts w:ascii="Arial" w:hAnsi="Arial"/>
        <w:sz w:val="20"/>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5CF6F" w14:textId="77777777" w:rsidR="001A0615" w:rsidRDefault="001A0615" w:rsidP="004B13A7">
      <w:r>
        <w:separator/>
      </w:r>
    </w:p>
  </w:footnote>
  <w:footnote w:type="continuationSeparator" w:id="0">
    <w:p w14:paraId="4E231285" w14:textId="77777777" w:rsidR="001A0615" w:rsidRDefault="001A0615" w:rsidP="004B13A7">
      <w:r>
        <w:continuationSeparator/>
      </w:r>
    </w:p>
  </w:footnote>
  <w:footnote w:id="1">
    <w:p w14:paraId="5C82DAEA" w14:textId="5BC3EE3E" w:rsidR="001E2D13" w:rsidRPr="001E2D13" w:rsidRDefault="001E2D13">
      <w:pPr>
        <w:pStyle w:val="FootnoteText"/>
        <w:rPr>
          <w:lang w:val="pt-PT"/>
        </w:rPr>
      </w:pPr>
      <w:r>
        <w:rPr>
          <w:rStyle w:val="FootnoteReference"/>
        </w:rPr>
        <w:footnoteRef/>
      </w:r>
      <w:r w:rsidRPr="001E2D13">
        <w:rPr>
          <w:lang w:val="pt-PT"/>
        </w:rPr>
        <w:t xml:space="preserve"> </w:t>
      </w:r>
      <w:r w:rsidRPr="00AB54B1">
        <w:rPr>
          <w:rFonts w:ascii="Times New Roman" w:hAnsi="Times New Roman" w:cs="Times New Roman"/>
          <w:lang w:val="pt-PT"/>
        </w:rPr>
        <w:t>Cameroun, Ethiopia, Ghana, Guinea, Kenya, Lesotho, Liberia, Nigeria, Rwanda, South Africa, Tanzania, Zambia</w:t>
      </w:r>
      <w:r>
        <w:rPr>
          <w:rFonts w:ascii="Arial" w:hAnsi="Arial" w:cs="Arial"/>
          <w:lang w:val="pt-PT"/>
        </w:rPr>
        <w:t xml:space="preserve"> </w:t>
      </w:r>
    </w:p>
  </w:footnote>
  <w:footnote w:id="2">
    <w:p w14:paraId="3BCB735D" w14:textId="3FDB94B5" w:rsidR="001E2D13" w:rsidRPr="001E2D13" w:rsidRDefault="001E2D13">
      <w:pPr>
        <w:pStyle w:val="FootnoteText"/>
        <w:rPr>
          <w:lang w:val="en-US"/>
        </w:rPr>
      </w:pPr>
      <w:r>
        <w:rPr>
          <w:rStyle w:val="FootnoteReference"/>
        </w:rPr>
        <w:footnoteRef/>
      </w:r>
      <w:r>
        <w:t xml:space="preserve"> </w:t>
      </w:r>
      <w:r w:rsidRPr="00AB54B1">
        <w:rPr>
          <w:rFonts w:asciiTheme="majorBidi" w:hAnsiTheme="majorBidi" w:cstheme="majorBidi"/>
        </w:rPr>
        <w:t>AfDB, AUC, CDC, ECA, IOM, UNFPA, UNDP, UNHCR, UNICEF, Vital Strategies, World Bank GFF</w:t>
      </w:r>
    </w:p>
  </w:footnote>
  <w:footnote w:id="3">
    <w:p w14:paraId="4B73C818" w14:textId="6495CDE0" w:rsidR="00040660" w:rsidRPr="00040660" w:rsidRDefault="00040660">
      <w:pPr>
        <w:pStyle w:val="FootnoteText"/>
        <w:rPr>
          <w:lang w:val="en-US"/>
        </w:rPr>
      </w:pPr>
      <w:r>
        <w:rPr>
          <w:rStyle w:val="FootnoteReference"/>
        </w:rPr>
        <w:footnoteRef/>
      </w:r>
      <w:r>
        <w:t xml:space="preserve"> </w:t>
      </w:r>
      <w:r>
        <w:rPr>
          <w:rFonts w:asciiTheme="majorBidi" w:hAnsiTheme="majorBidi" w:cstheme="majorBidi"/>
        </w:rPr>
        <w:t xml:space="preserve">see: </w:t>
      </w:r>
      <w:hyperlink r:id="rId1" w:history="1">
        <w:r>
          <w:rPr>
            <w:rStyle w:val="Hyperlink"/>
            <w:rFonts w:asciiTheme="majorBidi" w:hAnsiTheme="majorBidi" w:cstheme="majorBidi"/>
          </w:rPr>
          <w:t>https://apai-crvs.uneca.org/events/workshop-developing-implementation-guidelines-improve-civil-registration-and-vital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04C47"/>
    <w:multiLevelType w:val="multilevel"/>
    <w:tmpl w:val="1166D07C"/>
    <w:lvl w:ilvl="0">
      <w:start w:val="2"/>
      <w:numFmt w:val="decimal"/>
      <w:lvlText w:val="%1"/>
      <w:lvlJc w:val="left"/>
      <w:pPr>
        <w:ind w:left="360" w:hanging="360"/>
      </w:pPr>
      <w:rPr>
        <w:rFonts w:asciiTheme="majorBidi" w:eastAsia="Times New Roman" w:hAnsiTheme="majorBidi" w:cstheme="majorBidi" w:hint="default"/>
        <w:color w:val="000000"/>
        <w:sz w:val="20"/>
      </w:rPr>
    </w:lvl>
    <w:lvl w:ilvl="1">
      <w:start w:val="1"/>
      <w:numFmt w:val="decimal"/>
      <w:lvlText w:val="%1.%2"/>
      <w:lvlJc w:val="left"/>
      <w:pPr>
        <w:ind w:left="360" w:hanging="360"/>
      </w:pPr>
      <w:rPr>
        <w:rFonts w:asciiTheme="majorBidi" w:eastAsia="Times New Roman" w:hAnsiTheme="majorBidi" w:cstheme="majorBidi" w:hint="default"/>
        <w:color w:val="000000"/>
        <w:sz w:val="20"/>
      </w:rPr>
    </w:lvl>
    <w:lvl w:ilvl="2">
      <w:start w:val="1"/>
      <w:numFmt w:val="decimal"/>
      <w:lvlText w:val="%1.%2.%3"/>
      <w:lvlJc w:val="left"/>
      <w:pPr>
        <w:ind w:left="720" w:hanging="720"/>
      </w:pPr>
      <w:rPr>
        <w:rFonts w:asciiTheme="majorBidi" w:eastAsia="Times New Roman" w:hAnsiTheme="majorBidi" w:cstheme="majorBidi" w:hint="default"/>
        <w:color w:val="000000"/>
        <w:sz w:val="20"/>
      </w:rPr>
    </w:lvl>
    <w:lvl w:ilvl="3">
      <w:start w:val="1"/>
      <w:numFmt w:val="decimal"/>
      <w:lvlText w:val="%1.%2.%3.%4"/>
      <w:lvlJc w:val="left"/>
      <w:pPr>
        <w:ind w:left="720" w:hanging="720"/>
      </w:pPr>
      <w:rPr>
        <w:rFonts w:asciiTheme="majorBidi" w:eastAsia="Times New Roman" w:hAnsiTheme="majorBidi" w:cstheme="majorBidi" w:hint="default"/>
        <w:color w:val="000000"/>
        <w:sz w:val="20"/>
      </w:rPr>
    </w:lvl>
    <w:lvl w:ilvl="4">
      <w:start w:val="1"/>
      <w:numFmt w:val="decimal"/>
      <w:lvlText w:val="%1.%2.%3.%4.%5"/>
      <w:lvlJc w:val="left"/>
      <w:pPr>
        <w:ind w:left="720" w:hanging="720"/>
      </w:pPr>
      <w:rPr>
        <w:rFonts w:asciiTheme="majorBidi" w:eastAsia="Times New Roman" w:hAnsiTheme="majorBidi" w:cstheme="majorBidi" w:hint="default"/>
        <w:color w:val="000000"/>
        <w:sz w:val="20"/>
      </w:rPr>
    </w:lvl>
    <w:lvl w:ilvl="5">
      <w:start w:val="1"/>
      <w:numFmt w:val="decimal"/>
      <w:lvlText w:val="%1.%2.%3.%4.%5.%6"/>
      <w:lvlJc w:val="left"/>
      <w:pPr>
        <w:ind w:left="1080" w:hanging="1080"/>
      </w:pPr>
      <w:rPr>
        <w:rFonts w:asciiTheme="majorBidi" w:eastAsia="Times New Roman" w:hAnsiTheme="majorBidi" w:cstheme="majorBidi" w:hint="default"/>
        <w:color w:val="000000"/>
        <w:sz w:val="20"/>
      </w:rPr>
    </w:lvl>
    <w:lvl w:ilvl="6">
      <w:start w:val="1"/>
      <w:numFmt w:val="decimal"/>
      <w:lvlText w:val="%1.%2.%3.%4.%5.%6.%7"/>
      <w:lvlJc w:val="left"/>
      <w:pPr>
        <w:ind w:left="1080" w:hanging="1080"/>
      </w:pPr>
      <w:rPr>
        <w:rFonts w:asciiTheme="majorBidi" w:eastAsia="Times New Roman" w:hAnsiTheme="majorBidi" w:cstheme="majorBidi" w:hint="default"/>
        <w:color w:val="000000"/>
        <w:sz w:val="20"/>
      </w:rPr>
    </w:lvl>
    <w:lvl w:ilvl="7">
      <w:start w:val="1"/>
      <w:numFmt w:val="decimal"/>
      <w:lvlText w:val="%1.%2.%3.%4.%5.%6.%7.%8"/>
      <w:lvlJc w:val="left"/>
      <w:pPr>
        <w:ind w:left="1440" w:hanging="1440"/>
      </w:pPr>
      <w:rPr>
        <w:rFonts w:asciiTheme="majorBidi" w:eastAsia="Times New Roman" w:hAnsiTheme="majorBidi" w:cstheme="majorBidi" w:hint="default"/>
        <w:color w:val="000000"/>
        <w:sz w:val="20"/>
      </w:rPr>
    </w:lvl>
    <w:lvl w:ilvl="8">
      <w:start w:val="1"/>
      <w:numFmt w:val="decimal"/>
      <w:lvlText w:val="%1.%2.%3.%4.%5.%6.%7.%8.%9"/>
      <w:lvlJc w:val="left"/>
      <w:pPr>
        <w:ind w:left="1440" w:hanging="1440"/>
      </w:pPr>
      <w:rPr>
        <w:rFonts w:asciiTheme="majorBidi" w:eastAsia="Times New Roman" w:hAnsiTheme="majorBidi" w:cstheme="majorBidi" w:hint="default"/>
        <w:color w:val="000000"/>
        <w:sz w:val="20"/>
      </w:rPr>
    </w:lvl>
  </w:abstractNum>
  <w:abstractNum w:abstractNumId="1" w15:restartNumberingAfterBreak="0">
    <w:nsid w:val="0657774C"/>
    <w:multiLevelType w:val="hybridMultilevel"/>
    <w:tmpl w:val="D8200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E115B0"/>
    <w:multiLevelType w:val="hybridMultilevel"/>
    <w:tmpl w:val="73863DC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CCE7966"/>
    <w:multiLevelType w:val="hybridMultilevel"/>
    <w:tmpl w:val="24984F56"/>
    <w:lvl w:ilvl="0" w:tplc="ECF286D6">
      <w:start w:val="1"/>
      <w:numFmt w:val="bullet"/>
      <w:lvlText w:val=""/>
      <w:lvlJc w:val="left"/>
      <w:pPr>
        <w:ind w:left="540" w:hanging="360"/>
      </w:pPr>
      <w:rPr>
        <w:rFonts w:ascii="Symbol" w:hAnsi="Symbol" w:hint="default"/>
        <w:sz w:val="18"/>
        <w:szCs w:val="18"/>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0E94679C"/>
    <w:multiLevelType w:val="hybridMultilevel"/>
    <w:tmpl w:val="CEB0EB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FF2971"/>
    <w:multiLevelType w:val="hybridMultilevel"/>
    <w:tmpl w:val="223E0928"/>
    <w:lvl w:ilvl="0" w:tplc="A96AC17C">
      <w:start w:val="1"/>
      <w:numFmt w:val="decimal"/>
      <w:lvlText w:val="%1."/>
      <w:lvlJc w:val="left"/>
      <w:pPr>
        <w:tabs>
          <w:tab w:val="num" w:pos="720"/>
        </w:tabs>
        <w:ind w:left="720" w:hanging="360"/>
      </w:pPr>
    </w:lvl>
    <w:lvl w:ilvl="1" w:tplc="53706910" w:tentative="1">
      <w:start w:val="1"/>
      <w:numFmt w:val="decimal"/>
      <w:lvlText w:val="%2."/>
      <w:lvlJc w:val="left"/>
      <w:pPr>
        <w:tabs>
          <w:tab w:val="num" w:pos="1440"/>
        </w:tabs>
        <w:ind w:left="1440" w:hanging="360"/>
      </w:pPr>
    </w:lvl>
    <w:lvl w:ilvl="2" w:tplc="214005D0" w:tentative="1">
      <w:start w:val="1"/>
      <w:numFmt w:val="decimal"/>
      <w:lvlText w:val="%3."/>
      <w:lvlJc w:val="left"/>
      <w:pPr>
        <w:tabs>
          <w:tab w:val="num" w:pos="2160"/>
        </w:tabs>
        <w:ind w:left="2160" w:hanging="360"/>
      </w:pPr>
    </w:lvl>
    <w:lvl w:ilvl="3" w:tplc="34BC7790" w:tentative="1">
      <w:start w:val="1"/>
      <w:numFmt w:val="decimal"/>
      <w:lvlText w:val="%4."/>
      <w:lvlJc w:val="left"/>
      <w:pPr>
        <w:tabs>
          <w:tab w:val="num" w:pos="2880"/>
        </w:tabs>
        <w:ind w:left="2880" w:hanging="360"/>
      </w:pPr>
    </w:lvl>
    <w:lvl w:ilvl="4" w:tplc="4802EF2E" w:tentative="1">
      <w:start w:val="1"/>
      <w:numFmt w:val="decimal"/>
      <w:lvlText w:val="%5."/>
      <w:lvlJc w:val="left"/>
      <w:pPr>
        <w:tabs>
          <w:tab w:val="num" w:pos="3600"/>
        </w:tabs>
        <w:ind w:left="3600" w:hanging="360"/>
      </w:pPr>
    </w:lvl>
    <w:lvl w:ilvl="5" w:tplc="79228FD6" w:tentative="1">
      <w:start w:val="1"/>
      <w:numFmt w:val="decimal"/>
      <w:lvlText w:val="%6."/>
      <w:lvlJc w:val="left"/>
      <w:pPr>
        <w:tabs>
          <w:tab w:val="num" w:pos="4320"/>
        </w:tabs>
        <w:ind w:left="4320" w:hanging="360"/>
      </w:pPr>
    </w:lvl>
    <w:lvl w:ilvl="6" w:tplc="8EDAAA72" w:tentative="1">
      <w:start w:val="1"/>
      <w:numFmt w:val="decimal"/>
      <w:lvlText w:val="%7."/>
      <w:lvlJc w:val="left"/>
      <w:pPr>
        <w:tabs>
          <w:tab w:val="num" w:pos="5040"/>
        </w:tabs>
        <w:ind w:left="5040" w:hanging="360"/>
      </w:pPr>
    </w:lvl>
    <w:lvl w:ilvl="7" w:tplc="7D7C6DE4" w:tentative="1">
      <w:start w:val="1"/>
      <w:numFmt w:val="decimal"/>
      <w:lvlText w:val="%8."/>
      <w:lvlJc w:val="left"/>
      <w:pPr>
        <w:tabs>
          <w:tab w:val="num" w:pos="5760"/>
        </w:tabs>
        <w:ind w:left="5760" w:hanging="360"/>
      </w:pPr>
    </w:lvl>
    <w:lvl w:ilvl="8" w:tplc="31784DDE" w:tentative="1">
      <w:start w:val="1"/>
      <w:numFmt w:val="decimal"/>
      <w:lvlText w:val="%9."/>
      <w:lvlJc w:val="left"/>
      <w:pPr>
        <w:tabs>
          <w:tab w:val="num" w:pos="6480"/>
        </w:tabs>
        <w:ind w:left="6480" w:hanging="360"/>
      </w:pPr>
    </w:lvl>
  </w:abstractNum>
  <w:abstractNum w:abstractNumId="6" w15:restartNumberingAfterBreak="0">
    <w:nsid w:val="180C3D87"/>
    <w:multiLevelType w:val="hybridMultilevel"/>
    <w:tmpl w:val="14AC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D724DC"/>
    <w:multiLevelType w:val="hybridMultilevel"/>
    <w:tmpl w:val="A2BC997C"/>
    <w:lvl w:ilvl="0" w:tplc="815E8EA0">
      <w:start w:val="1"/>
      <w:numFmt w:val="decimal"/>
      <w:lvlText w:val="%1."/>
      <w:lvlJc w:val="left"/>
      <w:pPr>
        <w:ind w:left="360" w:hanging="360"/>
      </w:pPr>
      <w:rPr>
        <w:rFonts w:hint="default"/>
        <w:b/>
        <w:color w:val="1F497D" w:themeColor="text2"/>
        <w:sz w:val="24"/>
      </w:rPr>
    </w:lvl>
    <w:lvl w:ilvl="1" w:tplc="04090019">
      <w:start w:val="1"/>
      <w:numFmt w:val="lowerLetter"/>
      <w:lvlText w:val="%2."/>
      <w:lvlJc w:val="left"/>
      <w:pPr>
        <w:ind w:left="1080" w:hanging="360"/>
      </w:pPr>
    </w:lvl>
    <w:lvl w:ilvl="2" w:tplc="A59CECBA">
      <w:numFmt w:val="bullet"/>
      <w:lvlText w:val="-"/>
      <w:lvlJc w:val="left"/>
      <w:pPr>
        <w:ind w:left="1210" w:hanging="360"/>
      </w:pPr>
      <w:rPr>
        <w:rFonts w:ascii="Times New Roman" w:eastAsia="Times New Roman" w:hAnsi="Times New Roman" w:cs="Times New Roman" w:hint="default"/>
        <w:b w:val="0"/>
        <w:i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11449C"/>
    <w:multiLevelType w:val="hybridMultilevel"/>
    <w:tmpl w:val="4A6EB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6717DC"/>
    <w:multiLevelType w:val="multilevel"/>
    <w:tmpl w:val="C4241384"/>
    <w:lvl w:ilvl="0">
      <w:start w:val="1"/>
      <w:numFmt w:val="decimal"/>
      <w:lvlText w:val="%1"/>
      <w:lvlJc w:val="left"/>
      <w:pPr>
        <w:ind w:left="360" w:hanging="360"/>
      </w:pPr>
      <w:rPr>
        <w:rFonts w:asciiTheme="majorBidi" w:eastAsia="Times New Roman" w:hAnsiTheme="majorBidi" w:cstheme="majorBidi" w:hint="default"/>
        <w:sz w:val="20"/>
      </w:rPr>
    </w:lvl>
    <w:lvl w:ilvl="1">
      <w:start w:val="1"/>
      <w:numFmt w:val="decimal"/>
      <w:lvlText w:val="%1.%2"/>
      <w:lvlJc w:val="left"/>
      <w:pPr>
        <w:ind w:left="1080" w:hanging="360"/>
      </w:pPr>
      <w:rPr>
        <w:rFonts w:asciiTheme="majorBidi" w:eastAsia="Times New Roman" w:hAnsiTheme="majorBidi" w:cstheme="majorBidi" w:hint="default"/>
        <w:sz w:val="20"/>
      </w:rPr>
    </w:lvl>
    <w:lvl w:ilvl="2">
      <w:start w:val="1"/>
      <w:numFmt w:val="decimal"/>
      <w:lvlText w:val="%1.%2.%3"/>
      <w:lvlJc w:val="left"/>
      <w:pPr>
        <w:ind w:left="2160" w:hanging="720"/>
      </w:pPr>
      <w:rPr>
        <w:rFonts w:asciiTheme="majorBidi" w:eastAsia="Times New Roman" w:hAnsiTheme="majorBidi" w:cstheme="majorBidi" w:hint="default"/>
        <w:sz w:val="20"/>
      </w:rPr>
    </w:lvl>
    <w:lvl w:ilvl="3">
      <w:start w:val="1"/>
      <w:numFmt w:val="decimal"/>
      <w:lvlText w:val="%1.%2.%3.%4"/>
      <w:lvlJc w:val="left"/>
      <w:pPr>
        <w:ind w:left="2880" w:hanging="720"/>
      </w:pPr>
      <w:rPr>
        <w:rFonts w:asciiTheme="majorBidi" w:eastAsia="Times New Roman" w:hAnsiTheme="majorBidi" w:cstheme="majorBidi" w:hint="default"/>
        <w:sz w:val="20"/>
      </w:rPr>
    </w:lvl>
    <w:lvl w:ilvl="4">
      <w:start w:val="1"/>
      <w:numFmt w:val="decimal"/>
      <w:lvlText w:val="%1.%2.%3.%4.%5"/>
      <w:lvlJc w:val="left"/>
      <w:pPr>
        <w:ind w:left="3600" w:hanging="720"/>
      </w:pPr>
      <w:rPr>
        <w:rFonts w:asciiTheme="majorBidi" w:eastAsia="Times New Roman" w:hAnsiTheme="majorBidi" w:cstheme="majorBidi" w:hint="default"/>
        <w:sz w:val="20"/>
      </w:rPr>
    </w:lvl>
    <w:lvl w:ilvl="5">
      <w:start w:val="1"/>
      <w:numFmt w:val="decimal"/>
      <w:lvlText w:val="%1.%2.%3.%4.%5.%6"/>
      <w:lvlJc w:val="left"/>
      <w:pPr>
        <w:ind w:left="4680" w:hanging="1080"/>
      </w:pPr>
      <w:rPr>
        <w:rFonts w:asciiTheme="majorBidi" w:eastAsia="Times New Roman" w:hAnsiTheme="majorBidi" w:cstheme="majorBidi" w:hint="default"/>
        <w:sz w:val="20"/>
      </w:rPr>
    </w:lvl>
    <w:lvl w:ilvl="6">
      <w:start w:val="1"/>
      <w:numFmt w:val="decimal"/>
      <w:lvlText w:val="%1.%2.%3.%4.%5.%6.%7"/>
      <w:lvlJc w:val="left"/>
      <w:pPr>
        <w:ind w:left="5400" w:hanging="1080"/>
      </w:pPr>
      <w:rPr>
        <w:rFonts w:asciiTheme="majorBidi" w:eastAsia="Times New Roman" w:hAnsiTheme="majorBidi" w:cstheme="majorBidi" w:hint="default"/>
        <w:sz w:val="20"/>
      </w:rPr>
    </w:lvl>
    <w:lvl w:ilvl="7">
      <w:start w:val="1"/>
      <w:numFmt w:val="decimal"/>
      <w:lvlText w:val="%1.%2.%3.%4.%5.%6.%7.%8"/>
      <w:lvlJc w:val="left"/>
      <w:pPr>
        <w:ind w:left="6480" w:hanging="1440"/>
      </w:pPr>
      <w:rPr>
        <w:rFonts w:asciiTheme="majorBidi" w:eastAsia="Times New Roman" w:hAnsiTheme="majorBidi" w:cstheme="majorBidi" w:hint="default"/>
        <w:sz w:val="20"/>
      </w:rPr>
    </w:lvl>
    <w:lvl w:ilvl="8">
      <w:start w:val="1"/>
      <w:numFmt w:val="decimal"/>
      <w:lvlText w:val="%1.%2.%3.%4.%5.%6.%7.%8.%9"/>
      <w:lvlJc w:val="left"/>
      <w:pPr>
        <w:ind w:left="7200" w:hanging="1440"/>
      </w:pPr>
      <w:rPr>
        <w:rFonts w:asciiTheme="majorBidi" w:eastAsia="Times New Roman" w:hAnsiTheme="majorBidi" w:cstheme="majorBidi" w:hint="default"/>
        <w:sz w:val="20"/>
      </w:rPr>
    </w:lvl>
  </w:abstractNum>
  <w:abstractNum w:abstractNumId="10" w15:restartNumberingAfterBreak="0">
    <w:nsid w:val="1D126056"/>
    <w:multiLevelType w:val="hybridMultilevel"/>
    <w:tmpl w:val="127A2126"/>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1" w15:restartNumberingAfterBreak="0">
    <w:nsid w:val="1FC4616F"/>
    <w:multiLevelType w:val="multilevel"/>
    <w:tmpl w:val="7BCE09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AB6D18"/>
    <w:multiLevelType w:val="hybridMultilevel"/>
    <w:tmpl w:val="68308DA8"/>
    <w:lvl w:ilvl="0" w:tplc="E6BE889E">
      <w:start w:val="1"/>
      <w:numFmt w:val="bullet"/>
      <w:lvlText w:val=""/>
      <w:lvlJc w:val="left"/>
      <w:pPr>
        <w:ind w:left="810" w:hanging="360"/>
      </w:pPr>
      <w:rPr>
        <w:rFonts w:ascii="Symbol" w:hAnsi="Symbol" w:hint="default"/>
        <w:color w:val="auto"/>
        <w:sz w:val="22"/>
      </w:rPr>
    </w:lvl>
    <w:lvl w:ilvl="1" w:tplc="08090003">
      <w:start w:val="1"/>
      <w:numFmt w:val="bullet"/>
      <w:lvlText w:val="o"/>
      <w:lvlJc w:val="left"/>
      <w:pPr>
        <w:ind w:left="1530" w:hanging="360"/>
      </w:pPr>
      <w:rPr>
        <w:rFonts w:ascii="Courier New" w:hAnsi="Courier New" w:cs="Courier New" w:hint="default"/>
      </w:rPr>
    </w:lvl>
    <w:lvl w:ilvl="2" w:tplc="08090005">
      <w:start w:val="1"/>
      <w:numFmt w:val="bullet"/>
      <w:lvlText w:val=""/>
      <w:lvlJc w:val="left"/>
      <w:pPr>
        <w:ind w:left="2250" w:hanging="360"/>
      </w:pPr>
      <w:rPr>
        <w:rFonts w:ascii="Wingdings" w:hAnsi="Wingdings" w:hint="default"/>
      </w:rPr>
    </w:lvl>
    <w:lvl w:ilvl="3" w:tplc="08090001">
      <w:start w:val="1"/>
      <w:numFmt w:val="bullet"/>
      <w:lvlText w:val=""/>
      <w:lvlJc w:val="left"/>
      <w:pPr>
        <w:ind w:left="900" w:hanging="360"/>
      </w:pPr>
      <w:rPr>
        <w:rFonts w:ascii="Symbol" w:hAnsi="Symbol" w:hint="default"/>
      </w:rPr>
    </w:lvl>
    <w:lvl w:ilvl="4" w:tplc="08090003">
      <w:start w:val="1"/>
      <w:numFmt w:val="bullet"/>
      <w:lvlText w:val="o"/>
      <w:lvlJc w:val="left"/>
      <w:pPr>
        <w:ind w:left="153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3" w15:restartNumberingAfterBreak="0">
    <w:nsid w:val="21961DF8"/>
    <w:multiLevelType w:val="hybridMultilevel"/>
    <w:tmpl w:val="CB0C3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92C4A95"/>
    <w:multiLevelType w:val="hybridMultilevel"/>
    <w:tmpl w:val="DA126F6C"/>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5" w15:restartNumberingAfterBreak="0">
    <w:nsid w:val="2ACF0AEA"/>
    <w:multiLevelType w:val="hybridMultilevel"/>
    <w:tmpl w:val="C80E6B4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2B662AD5"/>
    <w:multiLevelType w:val="hybridMultilevel"/>
    <w:tmpl w:val="D8666AB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C9F1E7B"/>
    <w:multiLevelType w:val="hybridMultilevel"/>
    <w:tmpl w:val="0394B572"/>
    <w:lvl w:ilvl="0" w:tplc="85C2EFB0">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E846AB"/>
    <w:multiLevelType w:val="multilevel"/>
    <w:tmpl w:val="C4241384"/>
    <w:lvl w:ilvl="0">
      <w:start w:val="1"/>
      <w:numFmt w:val="decimal"/>
      <w:lvlText w:val="%1"/>
      <w:lvlJc w:val="left"/>
      <w:pPr>
        <w:ind w:left="360" w:hanging="360"/>
      </w:pPr>
      <w:rPr>
        <w:rFonts w:asciiTheme="majorBidi" w:eastAsia="Times New Roman" w:hAnsiTheme="majorBidi" w:cstheme="majorBidi" w:hint="default"/>
        <w:sz w:val="20"/>
      </w:rPr>
    </w:lvl>
    <w:lvl w:ilvl="1">
      <w:start w:val="1"/>
      <w:numFmt w:val="decimal"/>
      <w:lvlText w:val="%1.%2"/>
      <w:lvlJc w:val="left"/>
      <w:pPr>
        <w:ind w:left="1080" w:hanging="360"/>
      </w:pPr>
      <w:rPr>
        <w:rFonts w:asciiTheme="majorBidi" w:eastAsia="Times New Roman" w:hAnsiTheme="majorBidi" w:cstheme="majorBidi" w:hint="default"/>
        <w:sz w:val="20"/>
      </w:rPr>
    </w:lvl>
    <w:lvl w:ilvl="2">
      <w:start w:val="1"/>
      <w:numFmt w:val="decimal"/>
      <w:lvlText w:val="%1.%2.%3"/>
      <w:lvlJc w:val="left"/>
      <w:pPr>
        <w:ind w:left="2160" w:hanging="720"/>
      </w:pPr>
      <w:rPr>
        <w:rFonts w:asciiTheme="majorBidi" w:eastAsia="Times New Roman" w:hAnsiTheme="majorBidi" w:cstheme="majorBidi" w:hint="default"/>
        <w:sz w:val="20"/>
      </w:rPr>
    </w:lvl>
    <w:lvl w:ilvl="3">
      <w:start w:val="1"/>
      <w:numFmt w:val="decimal"/>
      <w:lvlText w:val="%1.%2.%3.%4"/>
      <w:lvlJc w:val="left"/>
      <w:pPr>
        <w:ind w:left="2880" w:hanging="720"/>
      </w:pPr>
      <w:rPr>
        <w:rFonts w:asciiTheme="majorBidi" w:eastAsia="Times New Roman" w:hAnsiTheme="majorBidi" w:cstheme="majorBidi" w:hint="default"/>
        <w:sz w:val="20"/>
      </w:rPr>
    </w:lvl>
    <w:lvl w:ilvl="4">
      <w:start w:val="1"/>
      <w:numFmt w:val="decimal"/>
      <w:lvlText w:val="%1.%2.%3.%4.%5"/>
      <w:lvlJc w:val="left"/>
      <w:pPr>
        <w:ind w:left="3600" w:hanging="720"/>
      </w:pPr>
      <w:rPr>
        <w:rFonts w:asciiTheme="majorBidi" w:eastAsia="Times New Roman" w:hAnsiTheme="majorBidi" w:cstheme="majorBidi" w:hint="default"/>
        <w:sz w:val="20"/>
      </w:rPr>
    </w:lvl>
    <w:lvl w:ilvl="5">
      <w:start w:val="1"/>
      <w:numFmt w:val="decimal"/>
      <w:lvlText w:val="%1.%2.%3.%4.%5.%6"/>
      <w:lvlJc w:val="left"/>
      <w:pPr>
        <w:ind w:left="4680" w:hanging="1080"/>
      </w:pPr>
      <w:rPr>
        <w:rFonts w:asciiTheme="majorBidi" w:eastAsia="Times New Roman" w:hAnsiTheme="majorBidi" w:cstheme="majorBidi" w:hint="default"/>
        <w:sz w:val="20"/>
      </w:rPr>
    </w:lvl>
    <w:lvl w:ilvl="6">
      <w:start w:val="1"/>
      <w:numFmt w:val="decimal"/>
      <w:lvlText w:val="%1.%2.%3.%4.%5.%6.%7"/>
      <w:lvlJc w:val="left"/>
      <w:pPr>
        <w:ind w:left="5400" w:hanging="1080"/>
      </w:pPr>
      <w:rPr>
        <w:rFonts w:asciiTheme="majorBidi" w:eastAsia="Times New Roman" w:hAnsiTheme="majorBidi" w:cstheme="majorBidi" w:hint="default"/>
        <w:sz w:val="20"/>
      </w:rPr>
    </w:lvl>
    <w:lvl w:ilvl="7">
      <w:start w:val="1"/>
      <w:numFmt w:val="decimal"/>
      <w:lvlText w:val="%1.%2.%3.%4.%5.%6.%7.%8"/>
      <w:lvlJc w:val="left"/>
      <w:pPr>
        <w:ind w:left="6480" w:hanging="1440"/>
      </w:pPr>
      <w:rPr>
        <w:rFonts w:asciiTheme="majorBidi" w:eastAsia="Times New Roman" w:hAnsiTheme="majorBidi" w:cstheme="majorBidi" w:hint="default"/>
        <w:sz w:val="20"/>
      </w:rPr>
    </w:lvl>
    <w:lvl w:ilvl="8">
      <w:start w:val="1"/>
      <w:numFmt w:val="decimal"/>
      <w:lvlText w:val="%1.%2.%3.%4.%5.%6.%7.%8.%9"/>
      <w:lvlJc w:val="left"/>
      <w:pPr>
        <w:ind w:left="7200" w:hanging="1440"/>
      </w:pPr>
      <w:rPr>
        <w:rFonts w:asciiTheme="majorBidi" w:eastAsia="Times New Roman" w:hAnsiTheme="majorBidi" w:cstheme="majorBidi" w:hint="default"/>
        <w:sz w:val="20"/>
      </w:rPr>
    </w:lvl>
  </w:abstractNum>
  <w:abstractNum w:abstractNumId="19" w15:restartNumberingAfterBreak="0">
    <w:nsid w:val="2FCA1E87"/>
    <w:multiLevelType w:val="hybridMultilevel"/>
    <w:tmpl w:val="0C2EA28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3218081B"/>
    <w:multiLevelType w:val="hybridMultilevel"/>
    <w:tmpl w:val="DFF08180"/>
    <w:lvl w:ilvl="0" w:tplc="0214FDB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5734C13"/>
    <w:multiLevelType w:val="multilevel"/>
    <w:tmpl w:val="C4241384"/>
    <w:lvl w:ilvl="0">
      <w:start w:val="1"/>
      <w:numFmt w:val="decimal"/>
      <w:lvlText w:val="%1"/>
      <w:lvlJc w:val="left"/>
      <w:pPr>
        <w:ind w:left="360" w:hanging="360"/>
      </w:pPr>
      <w:rPr>
        <w:rFonts w:asciiTheme="majorBidi" w:eastAsia="Times New Roman" w:hAnsiTheme="majorBidi" w:cstheme="majorBidi" w:hint="default"/>
        <w:sz w:val="20"/>
      </w:rPr>
    </w:lvl>
    <w:lvl w:ilvl="1">
      <w:start w:val="1"/>
      <w:numFmt w:val="decimal"/>
      <w:lvlText w:val="%1.%2"/>
      <w:lvlJc w:val="left"/>
      <w:pPr>
        <w:ind w:left="1080" w:hanging="360"/>
      </w:pPr>
      <w:rPr>
        <w:rFonts w:asciiTheme="majorBidi" w:eastAsia="Times New Roman" w:hAnsiTheme="majorBidi" w:cstheme="majorBidi" w:hint="default"/>
        <w:sz w:val="20"/>
      </w:rPr>
    </w:lvl>
    <w:lvl w:ilvl="2">
      <w:start w:val="1"/>
      <w:numFmt w:val="decimal"/>
      <w:lvlText w:val="%1.%2.%3"/>
      <w:lvlJc w:val="left"/>
      <w:pPr>
        <w:ind w:left="2160" w:hanging="720"/>
      </w:pPr>
      <w:rPr>
        <w:rFonts w:asciiTheme="majorBidi" w:eastAsia="Times New Roman" w:hAnsiTheme="majorBidi" w:cstheme="majorBidi" w:hint="default"/>
        <w:sz w:val="20"/>
      </w:rPr>
    </w:lvl>
    <w:lvl w:ilvl="3">
      <w:start w:val="1"/>
      <w:numFmt w:val="decimal"/>
      <w:lvlText w:val="%1.%2.%3.%4"/>
      <w:lvlJc w:val="left"/>
      <w:pPr>
        <w:ind w:left="2880" w:hanging="720"/>
      </w:pPr>
      <w:rPr>
        <w:rFonts w:asciiTheme="majorBidi" w:eastAsia="Times New Roman" w:hAnsiTheme="majorBidi" w:cstheme="majorBidi" w:hint="default"/>
        <w:sz w:val="20"/>
      </w:rPr>
    </w:lvl>
    <w:lvl w:ilvl="4">
      <w:start w:val="1"/>
      <w:numFmt w:val="decimal"/>
      <w:lvlText w:val="%1.%2.%3.%4.%5"/>
      <w:lvlJc w:val="left"/>
      <w:pPr>
        <w:ind w:left="3600" w:hanging="720"/>
      </w:pPr>
      <w:rPr>
        <w:rFonts w:asciiTheme="majorBidi" w:eastAsia="Times New Roman" w:hAnsiTheme="majorBidi" w:cstheme="majorBidi" w:hint="default"/>
        <w:sz w:val="20"/>
      </w:rPr>
    </w:lvl>
    <w:lvl w:ilvl="5">
      <w:start w:val="1"/>
      <w:numFmt w:val="decimal"/>
      <w:lvlText w:val="%1.%2.%3.%4.%5.%6"/>
      <w:lvlJc w:val="left"/>
      <w:pPr>
        <w:ind w:left="4680" w:hanging="1080"/>
      </w:pPr>
      <w:rPr>
        <w:rFonts w:asciiTheme="majorBidi" w:eastAsia="Times New Roman" w:hAnsiTheme="majorBidi" w:cstheme="majorBidi" w:hint="default"/>
        <w:sz w:val="20"/>
      </w:rPr>
    </w:lvl>
    <w:lvl w:ilvl="6">
      <w:start w:val="1"/>
      <w:numFmt w:val="decimal"/>
      <w:lvlText w:val="%1.%2.%3.%4.%5.%6.%7"/>
      <w:lvlJc w:val="left"/>
      <w:pPr>
        <w:ind w:left="5400" w:hanging="1080"/>
      </w:pPr>
      <w:rPr>
        <w:rFonts w:asciiTheme="majorBidi" w:eastAsia="Times New Roman" w:hAnsiTheme="majorBidi" w:cstheme="majorBidi" w:hint="default"/>
        <w:sz w:val="20"/>
      </w:rPr>
    </w:lvl>
    <w:lvl w:ilvl="7">
      <w:start w:val="1"/>
      <w:numFmt w:val="decimal"/>
      <w:lvlText w:val="%1.%2.%3.%4.%5.%6.%7.%8"/>
      <w:lvlJc w:val="left"/>
      <w:pPr>
        <w:ind w:left="6480" w:hanging="1440"/>
      </w:pPr>
      <w:rPr>
        <w:rFonts w:asciiTheme="majorBidi" w:eastAsia="Times New Roman" w:hAnsiTheme="majorBidi" w:cstheme="majorBidi" w:hint="default"/>
        <w:sz w:val="20"/>
      </w:rPr>
    </w:lvl>
    <w:lvl w:ilvl="8">
      <w:start w:val="1"/>
      <w:numFmt w:val="decimal"/>
      <w:lvlText w:val="%1.%2.%3.%4.%5.%6.%7.%8.%9"/>
      <w:lvlJc w:val="left"/>
      <w:pPr>
        <w:ind w:left="7200" w:hanging="1440"/>
      </w:pPr>
      <w:rPr>
        <w:rFonts w:asciiTheme="majorBidi" w:eastAsia="Times New Roman" w:hAnsiTheme="majorBidi" w:cstheme="majorBidi" w:hint="default"/>
        <w:sz w:val="20"/>
      </w:rPr>
    </w:lvl>
  </w:abstractNum>
  <w:abstractNum w:abstractNumId="22" w15:restartNumberingAfterBreak="0">
    <w:nsid w:val="373A7C1F"/>
    <w:multiLevelType w:val="hybridMultilevel"/>
    <w:tmpl w:val="0FDCD072"/>
    <w:lvl w:ilvl="0" w:tplc="4DEA9F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7640B9"/>
    <w:multiLevelType w:val="hybridMultilevel"/>
    <w:tmpl w:val="50AC3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910651"/>
    <w:multiLevelType w:val="hybridMultilevel"/>
    <w:tmpl w:val="090432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3C541390"/>
    <w:multiLevelType w:val="multilevel"/>
    <w:tmpl w:val="C4241384"/>
    <w:lvl w:ilvl="0">
      <w:start w:val="1"/>
      <w:numFmt w:val="decimal"/>
      <w:lvlText w:val="%1"/>
      <w:lvlJc w:val="left"/>
      <w:pPr>
        <w:ind w:left="360" w:hanging="360"/>
      </w:pPr>
      <w:rPr>
        <w:rFonts w:asciiTheme="majorBidi" w:eastAsia="Times New Roman" w:hAnsiTheme="majorBidi" w:cstheme="majorBidi" w:hint="default"/>
        <w:sz w:val="20"/>
      </w:rPr>
    </w:lvl>
    <w:lvl w:ilvl="1">
      <w:start w:val="1"/>
      <w:numFmt w:val="decimal"/>
      <w:lvlText w:val="%1.%2"/>
      <w:lvlJc w:val="left"/>
      <w:pPr>
        <w:ind w:left="1080" w:hanging="360"/>
      </w:pPr>
      <w:rPr>
        <w:rFonts w:asciiTheme="majorBidi" w:eastAsia="Times New Roman" w:hAnsiTheme="majorBidi" w:cstheme="majorBidi" w:hint="default"/>
        <w:sz w:val="20"/>
      </w:rPr>
    </w:lvl>
    <w:lvl w:ilvl="2">
      <w:start w:val="1"/>
      <w:numFmt w:val="decimal"/>
      <w:lvlText w:val="%1.%2.%3"/>
      <w:lvlJc w:val="left"/>
      <w:pPr>
        <w:ind w:left="2160" w:hanging="720"/>
      </w:pPr>
      <w:rPr>
        <w:rFonts w:asciiTheme="majorBidi" w:eastAsia="Times New Roman" w:hAnsiTheme="majorBidi" w:cstheme="majorBidi" w:hint="default"/>
        <w:sz w:val="20"/>
      </w:rPr>
    </w:lvl>
    <w:lvl w:ilvl="3">
      <w:start w:val="1"/>
      <w:numFmt w:val="decimal"/>
      <w:lvlText w:val="%1.%2.%3.%4"/>
      <w:lvlJc w:val="left"/>
      <w:pPr>
        <w:ind w:left="2880" w:hanging="720"/>
      </w:pPr>
      <w:rPr>
        <w:rFonts w:asciiTheme="majorBidi" w:eastAsia="Times New Roman" w:hAnsiTheme="majorBidi" w:cstheme="majorBidi" w:hint="default"/>
        <w:sz w:val="20"/>
      </w:rPr>
    </w:lvl>
    <w:lvl w:ilvl="4">
      <w:start w:val="1"/>
      <w:numFmt w:val="decimal"/>
      <w:lvlText w:val="%1.%2.%3.%4.%5"/>
      <w:lvlJc w:val="left"/>
      <w:pPr>
        <w:ind w:left="3600" w:hanging="720"/>
      </w:pPr>
      <w:rPr>
        <w:rFonts w:asciiTheme="majorBidi" w:eastAsia="Times New Roman" w:hAnsiTheme="majorBidi" w:cstheme="majorBidi" w:hint="default"/>
        <w:sz w:val="20"/>
      </w:rPr>
    </w:lvl>
    <w:lvl w:ilvl="5">
      <w:start w:val="1"/>
      <w:numFmt w:val="decimal"/>
      <w:lvlText w:val="%1.%2.%3.%4.%5.%6"/>
      <w:lvlJc w:val="left"/>
      <w:pPr>
        <w:ind w:left="4680" w:hanging="1080"/>
      </w:pPr>
      <w:rPr>
        <w:rFonts w:asciiTheme="majorBidi" w:eastAsia="Times New Roman" w:hAnsiTheme="majorBidi" w:cstheme="majorBidi" w:hint="default"/>
        <w:sz w:val="20"/>
      </w:rPr>
    </w:lvl>
    <w:lvl w:ilvl="6">
      <w:start w:val="1"/>
      <w:numFmt w:val="decimal"/>
      <w:lvlText w:val="%1.%2.%3.%4.%5.%6.%7"/>
      <w:lvlJc w:val="left"/>
      <w:pPr>
        <w:ind w:left="5400" w:hanging="1080"/>
      </w:pPr>
      <w:rPr>
        <w:rFonts w:asciiTheme="majorBidi" w:eastAsia="Times New Roman" w:hAnsiTheme="majorBidi" w:cstheme="majorBidi" w:hint="default"/>
        <w:sz w:val="20"/>
      </w:rPr>
    </w:lvl>
    <w:lvl w:ilvl="7">
      <w:start w:val="1"/>
      <w:numFmt w:val="decimal"/>
      <w:lvlText w:val="%1.%2.%3.%4.%5.%6.%7.%8"/>
      <w:lvlJc w:val="left"/>
      <w:pPr>
        <w:ind w:left="6480" w:hanging="1440"/>
      </w:pPr>
      <w:rPr>
        <w:rFonts w:asciiTheme="majorBidi" w:eastAsia="Times New Roman" w:hAnsiTheme="majorBidi" w:cstheme="majorBidi" w:hint="default"/>
        <w:sz w:val="20"/>
      </w:rPr>
    </w:lvl>
    <w:lvl w:ilvl="8">
      <w:start w:val="1"/>
      <w:numFmt w:val="decimal"/>
      <w:lvlText w:val="%1.%2.%3.%4.%5.%6.%7.%8.%9"/>
      <w:lvlJc w:val="left"/>
      <w:pPr>
        <w:ind w:left="7200" w:hanging="1440"/>
      </w:pPr>
      <w:rPr>
        <w:rFonts w:asciiTheme="majorBidi" w:eastAsia="Times New Roman" w:hAnsiTheme="majorBidi" w:cstheme="majorBidi" w:hint="default"/>
        <w:sz w:val="20"/>
      </w:rPr>
    </w:lvl>
  </w:abstractNum>
  <w:abstractNum w:abstractNumId="26" w15:restartNumberingAfterBreak="0">
    <w:nsid w:val="42305B05"/>
    <w:multiLevelType w:val="multilevel"/>
    <w:tmpl w:val="405C6C9E"/>
    <w:lvl w:ilvl="0">
      <w:start w:val="22"/>
      <w:numFmt w:val="decimal"/>
      <w:lvlText w:val="%1"/>
      <w:lvlJc w:val="left"/>
      <w:pPr>
        <w:ind w:left="470" w:hanging="470"/>
      </w:pPr>
      <w:rPr>
        <w:rFonts w:hint="default"/>
      </w:rPr>
    </w:lvl>
    <w:lvl w:ilvl="1">
      <w:start w:val="26"/>
      <w:numFmt w:val="decimal"/>
      <w:lvlText w:val="%1-%2"/>
      <w:lvlJc w:val="left"/>
      <w:pPr>
        <w:ind w:left="1550" w:hanging="47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7" w15:restartNumberingAfterBreak="0">
    <w:nsid w:val="43D50401"/>
    <w:multiLevelType w:val="hybridMultilevel"/>
    <w:tmpl w:val="B812FFEE"/>
    <w:lvl w:ilvl="0" w:tplc="F9AE34A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D805B2"/>
    <w:multiLevelType w:val="hybridMultilevel"/>
    <w:tmpl w:val="6A829B3E"/>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9" w15:restartNumberingAfterBreak="0">
    <w:nsid w:val="46BE1FF3"/>
    <w:multiLevelType w:val="multilevel"/>
    <w:tmpl w:val="A89841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9017B9F"/>
    <w:multiLevelType w:val="hybridMultilevel"/>
    <w:tmpl w:val="5C708C56"/>
    <w:lvl w:ilvl="0" w:tplc="4958286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696884"/>
    <w:multiLevelType w:val="hybridMultilevel"/>
    <w:tmpl w:val="D624A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371064"/>
    <w:multiLevelType w:val="hybridMultilevel"/>
    <w:tmpl w:val="F1DAEFB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3" w15:restartNumberingAfterBreak="0">
    <w:nsid w:val="55F54ED8"/>
    <w:multiLevelType w:val="multilevel"/>
    <w:tmpl w:val="FF68F264"/>
    <w:lvl w:ilvl="0">
      <w:start w:val="3"/>
      <w:numFmt w:val="decimal"/>
      <w:lvlText w:val="%1"/>
      <w:lvlJc w:val="left"/>
      <w:pPr>
        <w:ind w:left="360" w:hanging="360"/>
      </w:pPr>
      <w:rPr>
        <w:rFonts w:ascii="Times New Roman" w:hAnsi="Times New Roman" w:cs="Times New Roman" w:hint="default"/>
        <w:color w:val="000000"/>
        <w:sz w:val="20"/>
      </w:rPr>
    </w:lvl>
    <w:lvl w:ilvl="1">
      <w:start w:val="1"/>
      <w:numFmt w:val="decimal"/>
      <w:lvlText w:val="%1.%2"/>
      <w:lvlJc w:val="left"/>
      <w:pPr>
        <w:ind w:left="360" w:hanging="360"/>
      </w:pPr>
      <w:rPr>
        <w:rFonts w:ascii="Times New Roman" w:hAnsi="Times New Roman" w:cs="Times New Roman" w:hint="default"/>
        <w:color w:val="000000"/>
        <w:sz w:val="20"/>
      </w:rPr>
    </w:lvl>
    <w:lvl w:ilvl="2">
      <w:start w:val="1"/>
      <w:numFmt w:val="decimal"/>
      <w:lvlText w:val="%1.%2.%3"/>
      <w:lvlJc w:val="left"/>
      <w:pPr>
        <w:ind w:left="720" w:hanging="720"/>
      </w:pPr>
      <w:rPr>
        <w:rFonts w:ascii="Times New Roman" w:hAnsi="Times New Roman" w:cs="Times New Roman" w:hint="default"/>
        <w:color w:val="000000"/>
        <w:sz w:val="20"/>
      </w:rPr>
    </w:lvl>
    <w:lvl w:ilvl="3">
      <w:start w:val="1"/>
      <w:numFmt w:val="decimal"/>
      <w:lvlText w:val="%1.%2.%3.%4"/>
      <w:lvlJc w:val="left"/>
      <w:pPr>
        <w:ind w:left="720" w:hanging="720"/>
      </w:pPr>
      <w:rPr>
        <w:rFonts w:ascii="Times New Roman" w:hAnsi="Times New Roman" w:cs="Times New Roman" w:hint="default"/>
        <w:color w:val="000000"/>
        <w:sz w:val="20"/>
      </w:rPr>
    </w:lvl>
    <w:lvl w:ilvl="4">
      <w:start w:val="1"/>
      <w:numFmt w:val="decimal"/>
      <w:lvlText w:val="%1.%2.%3.%4.%5"/>
      <w:lvlJc w:val="left"/>
      <w:pPr>
        <w:ind w:left="720" w:hanging="720"/>
      </w:pPr>
      <w:rPr>
        <w:rFonts w:ascii="Times New Roman" w:hAnsi="Times New Roman" w:cs="Times New Roman" w:hint="default"/>
        <w:color w:val="000000"/>
        <w:sz w:val="20"/>
      </w:rPr>
    </w:lvl>
    <w:lvl w:ilvl="5">
      <w:start w:val="1"/>
      <w:numFmt w:val="decimal"/>
      <w:lvlText w:val="%1.%2.%3.%4.%5.%6"/>
      <w:lvlJc w:val="left"/>
      <w:pPr>
        <w:ind w:left="1080" w:hanging="1080"/>
      </w:pPr>
      <w:rPr>
        <w:rFonts w:ascii="Times New Roman" w:hAnsi="Times New Roman" w:cs="Times New Roman" w:hint="default"/>
        <w:color w:val="000000"/>
        <w:sz w:val="20"/>
      </w:rPr>
    </w:lvl>
    <w:lvl w:ilvl="6">
      <w:start w:val="1"/>
      <w:numFmt w:val="decimal"/>
      <w:lvlText w:val="%1.%2.%3.%4.%5.%6.%7"/>
      <w:lvlJc w:val="left"/>
      <w:pPr>
        <w:ind w:left="1080" w:hanging="1080"/>
      </w:pPr>
      <w:rPr>
        <w:rFonts w:ascii="Times New Roman" w:hAnsi="Times New Roman" w:cs="Times New Roman" w:hint="default"/>
        <w:color w:val="000000"/>
        <w:sz w:val="20"/>
      </w:rPr>
    </w:lvl>
    <w:lvl w:ilvl="7">
      <w:start w:val="1"/>
      <w:numFmt w:val="decimal"/>
      <w:lvlText w:val="%1.%2.%3.%4.%5.%6.%7.%8"/>
      <w:lvlJc w:val="left"/>
      <w:pPr>
        <w:ind w:left="1440" w:hanging="1440"/>
      </w:pPr>
      <w:rPr>
        <w:rFonts w:ascii="Times New Roman" w:hAnsi="Times New Roman" w:cs="Times New Roman" w:hint="default"/>
        <w:color w:val="000000"/>
        <w:sz w:val="20"/>
      </w:rPr>
    </w:lvl>
    <w:lvl w:ilvl="8">
      <w:start w:val="1"/>
      <w:numFmt w:val="decimal"/>
      <w:lvlText w:val="%1.%2.%3.%4.%5.%6.%7.%8.%9"/>
      <w:lvlJc w:val="left"/>
      <w:pPr>
        <w:ind w:left="1440" w:hanging="1440"/>
      </w:pPr>
      <w:rPr>
        <w:rFonts w:ascii="Times New Roman" w:hAnsi="Times New Roman" w:cs="Times New Roman" w:hint="default"/>
        <w:color w:val="000000"/>
        <w:sz w:val="20"/>
      </w:rPr>
    </w:lvl>
  </w:abstractNum>
  <w:abstractNum w:abstractNumId="34" w15:restartNumberingAfterBreak="0">
    <w:nsid w:val="5F20232C"/>
    <w:multiLevelType w:val="hybridMultilevel"/>
    <w:tmpl w:val="FF340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8FF583F"/>
    <w:multiLevelType w:val="hybridMultilevel"/>
    <w:tmpl w:val="57D26FB4"/>
    <w:lvl w:ilvl="0" w:tplc="A59CECBA">
      <w:numFmt w:val="bullet"/>
      <w:lvlText w:val="-"/>
      <w:lvlJc w:val="left"/>
      <w:pPr>
        <w:ind w:left="720" w:hanging="360"/>
      </w:pPr>
      <w:rPr>
        <w:rFonts w:ascii="Times New Roman" w:eastAsia="Times New Roman" w:hAnsi="Times New Roman" w:cs="Times New Roman" w:hint="default"/>
        <w:b w:val="0"/>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1B5986"/>
    <w:multiLevelType w:val="hybridMultilevel"/>
    <w:tmpl w:val="00D2EE50"/>
    <w:lvl w:ilvl="0" w:tplc="04090001">
      <w:start w:val="1"/>
      <w:numFmt w:val="bullet"/>
      <w:lvlText w:val=""/>
      <w:lvlJc w:val="left"/>
      <w:pPr>
        <w:ind w:left="360" w:hanging="360"/>
      </w:pPr>
      <w:rPr>
        <w:rFonts w:ascii="Symbol" w:hAnsi="Symbol" w:hint="default"/>
        <w:b/>
        <w:color w:val="1F497D" w:themeColor="text2"/>
        <w:sz w:val="24"/>
      </w:rPr>
    </w:lvl>
    <w:lvl w:ilvl="1" w:tplc="FFFFFFFF">
      <w:start w:val="1"/>
      <w:numFmt w:val="lowerLetter"/>
      <w:lvlText w:val="%2."/>
      <w:lvlJc w:val="left"/>
      <w:pPr>
        <w:ind w:left="1080" w:hanging="360"/>
      </w:pPr>
    </w:lvl>
    <w:lvl w:ilvl="2" w:tplc="FFFFFFFF">
      <w:numFmt w:val="bullet"/>
      <w:lvlText w:val="-"/>
      <w:lvlJc w:val="left"/>
      <w:pPr>
        <w:ind w:left="1210" w:hanging="360"/>
      </w:pPr>
      <w:rPr>
        <w:rFonts w:ascii="Times New Roman" w:eastAsia="Times New Roman" w:hAnsi="Times New Roman" w:cs="Times New Roman" w:hint="default"/>
        <w:b w:val="0"/>
        <w:i w:val="0"/>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6D9366ED"/>
    <w:multiLevelType w:val="hybridMultilevel"/>
    <w:tmpl w:val="B3B0EEE0"/>
    <w:lvl w:ilvl="0" w:tplc="CA24420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2255DB"/>
    <w:multiLevelType w:val="hybridMultilevel"/>
    <w:tmpl w:val="D416E688"/>
    <w:lvl w:ilvl="0" w:tplc="4D9488FE">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E88324E"/>
    <w:multiLevelType w:val="hybridMultilevel"/>
    <w:tmpl w:val="53542300"/>
    <w:lvl w:ilvl="0" w:tplc="2000001B">
      <w:start w:val="1"/>
      <w:numFmt w:val="lowerRoman"/>
      <w:lvlText w:val="%1."/>
      <w:lvlJc w:val="right"/>
      <w:pPr>
        <w:ind w:left="1080" w:hanging="36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40" w15:restartNumberingAfterBreak="0">
    <w:nsid w:val="713D74C0"/>
    <w:multiLevelType w:val="hybridMultilevel"/>
    <w:tmpl w:val="9CBA1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2352042"/>
    <w:multiLevelType w:val="hybridMultilevel"/>
    <w:tmpl w:val="A1BAFA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74BF117A"/>
    <w:multiLevelType w:val="hybridMultilevel"/>
    <w:tmpl w:val="B5540666"/>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43" w15:restartNumberingAfterBreak="0">
    <w:nsid w:val="74CC0F8E"/>
    <w:multiLevelType w:val="hybridMultilevel"/>
    <w:tmpl w:val="FDEE23AC"/>
    <w:lvl w:ilvl="0" w:tplc="04090001">
      <w:start w:val="1"/>
      <w:numFmt w:val="bullet"/>
      <w:lvlText w:val=""/>
      <w:lvlJc w:val="left"/>
      <w:pPr>
        <w:ind w:left="360" w:hanging="360"/>
      </w:pPr>
      <w:rPr>
        <w:rFonts w:ascii="Symbol" w:hAnsi="Symbol" w:hint="default"/>
      </w:rPr>
    </w:lvl>
    <w:lvl w:ilvl="1" w:tplc="ED5CA6B2">
      <w:numFmt w:val="bullet"/>
      <w:lvlText w:val="-"/>
      <w:lvlJc w:val="left"/>
      <w:pPr>
        <w:ind w:left="99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414BF9"/>
    <w:multiLevelType w:val="multilevel"/>
    <w:tmpl w:val="C4241384"/>
    <w:lvl w:ilvl="0">
      <w:start w:val="1"/>
      <w:numFmt w:val="decimal"/>
      <w:lvlText w:val="%1"/>
      <w:lvlJc w:val="left"/>
      <w:pPr>
        <w:ind w:left="360" w:hanging="360"/>
      </w:pPr>
      <w:rPr>
        <w:rFonts w:asciiTheme="majorBidi" w:eastAsia="Times New Roman" w:hAnsiTheme="majorBidi" w:cstheme="majorBidi" w:hint="default"/>
        <w:sz w:val="20"/>
      </w:rPr>
    </w:lvl>
    <w:lvl w:ilvl="1">
      <w:start w:val="1"/>
      <w:numFmt w:val="decimal"/>
      <w:lvlText w:val="%1.%2"/>
      <w:lvlJc w:val="left"/>
      <w:pPr>
        <w:ind w:left="1080" w:hanging="360"/>
      </w:pPr>
      <w:rPr>
        <w:rFonts w:asciiTheme="majorBidi" w:eastAsia="Times New Roman" w:hAnsiTheme="majorBidi" w:cstheme="majorBidi" w:hint="default"/>
        <w:sz w:val="20"/>
      </w:rPr>
    </w:lvl>
    <w:lvl w:ilvl="2">
      <w:start w:val="1"/>
      <w:numFmt w:val="decimal"/>
      <w:lvlText w:val="%1.%2.%3"/>
      <w:lvlJc w:val="left"/>
      <w:pPr>
        <w:ind w:left="2160" w:hanging="720"/>
      </w:pPr>
      <w:rPr>
        <w:rFonts w:asciiTheme="majorBidi" w:eastAsia="Times New Roman" w:hAnsiTheme="majorBidi" w:cstheme="majorBidi" w:hint="default"/>
        <w:sz w:val="20"/>
      </w:rPr>
    </w:lvl>
    <w:lvl w:ilvl="3">
      <w:start w:val="1"/>
      <w:numFmt w:val="decimal"/>
      <w:lvlText w:val="%1.%2.%3.%4"/>
      <w:lvlJc w:val="left"/>
      <w:pPr>
        <w:ind w:left="2880" w:hanging="720"/>
      </w:pPr>
      <w:rPr>
        <w:rFonts w:asciiTheme="majorBidi" w:eastAsia="Times New Roman" w:hAnsiTheme="majorBidi" w:cstheme="majorBidi" w:hint="default"/>
        <w:sz w:val="20"/>
      </w:rPr>
    </w:lvl>
    <w:lvl w:ilvl="4">
      <w:start w:val="1"/>
      <w:numFmt w:val="decimal"/>
      <w:lvlText w:val="%1.%2.%3.%4.%5"/>
      <w:lvlJc w:val="left"/>
      <w:pPr>
        <w:ind w:left="3600" w:hanging="720"/>
      </w:pPr>
      <w:rPr>
        <w:rFonts w:asciiTheme="majorBidi" w:eastAsia="Times New Roman" w:hAnsiTheme="majorBidi" w:cstheme="majorBidi" w:hint="default"/>
        <w:sz w:val="20"/>
      </w:rPr>
    </w:lvl>
    <w:lvl w:ilvl="5">
      <w:start w:val="1"/>
      <w:numFmt w:val="decimal"/>
      <w:lvlText w:val="%1.%2.%3.%4.%5.%6"/>
      <w:lvlJc w:val="left"/>
      <w:pPr>
        <w:ind w:left="4680" w:hanging="1080"/>
      </w:pPr>
      <w:rPr>
        <w:rFonts w:asciiTheme="majorBidi" w:eastAsia="Times New Roman" w:hAnsiTheme="majorBidi" w:cstheme="majorBidi" w:hint="default"/>
        <w:sz w:val="20"/>
      </w:rPr>
    </w:lvl>
    <w:lvl w:ilvl="6">
      <w:start w:val="1"/>
      <w:numFmt w:val="decimal"/>
      <w:lvlText w:val="%1.%2.%3.%4.%5.%6.%7"/>
      <w:lvlJc w:val="left"/>
      <w:pPr>
        <w:ind w:left="5400" w:hanging="1080"/>
      </w:pPr>
      <w:rPr>
        <w:rFonts w:asciiTheme="majorBidi" w:eastAsia="Times New Roman" w:hAnsiTheme="majorBidi" w:cstheme="majorBidi" w:hint="default"/>
        <w:sz w:val="20"/>
      </w:rPr>
    </w:lvl>
    <w:lvl w:ilvl="7">
      <w:start w:val="1"/>
      <w:numFmt w:val="decimal"/>
      <w:lvlText w:val="%1.%2.%3.%4.%5.%6.%7.%8"/>
      <w:lvlJc w:val="left"/>
      <w:pPr>
        <w:ind w:left="6480" w:hanging="1440"/>
      </w:pPr>
      <w:rPr>
        <w:rFonts w:asciiTheme="majorBidi" w:eastAsia="Times New Roman" w:hAnsiTheme="majorBidi" w:cstheme="majorBidi" w:hint="default"/>
        <w:sz w:val="20"/>
      </w:rPr>
    </w:lvl>
    <w:lvl w:ilvl="8">
      <w:start w:val="1"/>
      <w:numFmt w:val="decimal"/>
      <w:lvlText w:val="%1.%2.%3.%4.%5.%6.%7.%8.%9"/>
      <w:lvlJc w:val="left"/>
      <w:pPr>
        <w:ind w:left="7200" w:hanging="1440"/>
      </w:pPr>
      <w:rPr>
        <w:rFonts w:asciiTheme="majorBidi" w:eastAsia="Times New Roman" w:hAnsiTheme="majorBidi" w:cstheme="majorBidi" w:hint="default"/>
        <w:sz w:val="20"/>
      </w:rPr>
    </w:lvl>
  </w:abstractNum>
  <w:abstractNum w:abstractNumId="45" w15:restartNumberingAfterBreak="0">
    <w:nsid w:val="77F65B8D"/>
    <w:multiLevelType w:val="multilevel"/>
    <w:tmpl w:val="1166D07C"/>
    <w:lvl w:ilvl="0">
      <w:start w:val="2"/>
      <w:numFmt w:val="decimal"/>
      <w:lvlText w:val="%1"/>
      <w:lvlJc w:val="left"/>
      <w:pPr>
        <w:ind w:left="360" w:hanging="360"/>
      </w:pPr>
      <w:rPr>
        <w:rFonts w:asciiTheme="majorBidi" w:eastAsia="Times New Roman" w:hAnsiTheme="majorBidi" w:cstheme="majorBidi" w:hint="default"/>
        <w:color w:val="000000"/>
        <w:sz w:val="20"/>
      </w:rPr>
    </w:lvl>
    <w:lvl w:ilvl="1">
      <w:start w:val="1"/>
      <w:numFmt w:val="decimal"/>
      <w:lvlText w:val="%1.%2"/>
      <w:lvlJc w:val="left"/>
      <w:pPr>
        <w:ind w:left="360" w:hanging="360"/>
      </w:pPr>
      <w:rPr>
        <w:rFonts w:asciiTheme="majorBidi" w:eastAsia="Times New Roman" w:hAnsiTheme="majorBidi" w:cstheme="majorBidi" w:hint="default"/>
        <w:color w:val="000000"/>
        <w:sz w:val="20"/>
      </w:rPr>
    </w:lvl>
    <w:lvl w:ilvl="2">
      <w:start w:val="1"/>
      <w:numFmt w:val="decimal"/>
      <w:lvlText w:val="%1.%2.%3"/>
      <w:lvlJc w:val="left"/>
      <w:pPr>
        <w:ind w:left="720" w:hanging="720"/>
      </w:pPr>
      <w:rPr>
        <w:rFonts w:asciiTheme="majorBidi" w:eastAsia="Times New Roman" w:hAnsiTheme="majorBidi" w:cstheme="majorBidi" w:hint="default"/>
        <w:color w:val="000000"/>
        <w:sz w:val="20"/>
      </w:rPr>
    </w:lvl>
    <w:lvl w:ilvl="3">
      <w:start w:val="1"/>
      <w:numFmt w:val="decimal"/>
      <w:lvlText w:val="%1.%2.%3.%4"/>
      <w:lvlJc w:val="left"/>
      <w:pPr>
        <w:ind w:left="720" w:hanging="720"/>
      </w:pPr>
      <w:rPr>
        <w:rFonts w:asciiTheme="majorBidi" w:eastAsia="Times New Roman" w:hAnsiTheme="majorBidi" w:cstheme="majorBidi" w:hint="default"/>
        <w:color w:val="000000"/>
        <w:sz w:val="20"/>
      </w:rPr>
    </w:lvl>
    <w:lvl w:ilvl="4">
      <w:start w:val="1"/>
      <w:numFmt w:val="decimal"/>
      <w:lvlText w:val="%1.%2.%3.%4.%5"/>
      <w:lvlJc w:val="left"/>
      <w:pPr>
        <w:ind w:left="720" w:hanging="720"/>
      </w:pPr>
      <w:rPr>
        <w:rFonts w:asciiTheme="majorBidi" w:eastAsia="Times New Roman" w:hAnsiTheme="majorBidi" w:cstheme="majorBidi" w:hint="default"/>
        <w:color w:val="000000"/>
        <w:sz w:val="20"/>
      </w:rPr>
    </w:lvl>
    <w:lvl w:ilvl="5">
      <w:start w:val="1"/>
      <w:numFmt w:val="decimal"/>
      <w:lvlText w:val="%1.%2.%3.%4.%5.%6"/>
      <w:lvlJc w:val="left"/>
      <w:pPr>
        <w:ind w:left="1080" w:hanging="1080"/>
      </w:pPr>
      <w:rPr>
        <w:rFonts w:asciiTheme="majorBidi" w:eastAsia="Times New Roman" w:hAnsiTheme="majorBidi" w:cstheme="majorBidi" w:hint="default"/>
        <w:color w:val="000000"/>
        <w:sz w:val="20"/>
      </w:rPr>
    </w:lvl>
    <w:lvl w:ilvl="6">
      <w:start w:val="1"/>
      <w:numFmt w:val="decimal"/>
      <w:lvlText w:val="%1.%2.%3.%4.%5.%6.%7"/>
      <w:lvlJc w:val="left"/>
      <w:pPr>
        <w:ind w:left="1080" w:hanging="1080"/>
      </w:pPr>
      <w:rPr>
        <w:rFonts w:asciiTheme="majorBidi" w:eastAsia="Times New Roman" w:hAnsiTheme="majorBidi" w:cstheme="majorBidi" w:hint="default"/>
        <w:color w:val="000000"/>
        <w:sz w:val="20"/>
      </w:rPr>
    </w:lvl>
    <w:lvl w:ilvl="7">
      <w:start w:val="1"/>
      <w:numFmt w:val="decimal"/>
      <w:lvlText w:val="%1.%2.%3.%4.%5.%6.%7.%8"/>
      <w:lvlJc w:val="left"/>
      <w:pPr>
        <w:ind w:left="1440" w:hanging="1440"/>
      </w:pPr>
      <w:rPr>
        <w:rFonts w:asciiTheme="majorBidi" w:eastAsia="Times New Roman" w:hAnsiTheme="majorBidi" w:cstheme="majorBidi" w:hint="default"/>
        <w:color w:val="000000"/>
        <w:sz w:val="20"/>
      </w:rPr>
    </w:lvl>
    <w:lvl w:ilvl="8">
      <w:start w:val="1"/>
      <w:numFmt w:val="decimal"/>
      <w:lvlText w:val="%1.%2.%3.%4.%5.%6.%7.%8.%9"/>
      <w:lvlJc w:val="left"/>
      <w:pPr>
        <w:ind w:left="1440" w:hanging="1440"/>
      </w:pPr>
      <w:rPr>
        <w:rFonts w:asciiTheme="majorBidi" w:eastAsia="Times New Roman" w:hAnsiTheme="majorBidi" w:cstheme="majorBidi" w:hint="default"/>
        <w:color w:val="000000"/>
        <w:sz w:val="20"/>
      </w:rPr>
    </w:lvl>
  </w:abstractNum>
  <w:abstractNum w:abstractNumId="46" w15:restartNumberingAfterBreak="0">
    <w:nsid w:val="78AF14AC"/>
    <w:multiLevelType w:val="hybridMultilevel"/>
    <w:tmpl w:val="87100F36"/>
    <w:lvl w:ilvl="0" w:tplc="A59CECBA">
      <w:numFmt w:val="bullet"/>
      <w:lvlText w:val="-"/>
      <w:lvlJc w:val="left"/>
      <w:pPr>
        <w:ind w:left="720" w:hanging="360"/>
      </w:pPr>
      <w:rPr>
        <w:rFonts w:ascii="Times New Roman" w:eastAsia="Times New Roman" w:hAnsi="Times New Roman" w:cs="Times New Roman" w:hint="default"/>
        <w:b w:val="0"/>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99D5FC3"/>
    <w:multiLevelType w:val="multilevel"/>
    <w:tmpl w:val="C4241384"/>
    <w:lvl w:ilvl="0">
      <w:start w:val="1"/>
      <w:numFmt w:val="decimal"/>
      <w:lvlText w:val="%1"/>
      <w:lvlJc w:val="left"/>
      <w:pPr>
        <w:ind w:left="360" w:hanging="360"/>
      </w:pPr>
      <w:rPr>
        <w:rFonts w:asciiTheme="majorBidi" w:eastAsia="Times New Roman" w:hAnsiTheme="majorBidi" w:cstheme="majorBidi" w:hint="default"/>
        <w:sz w:val="20"/>
      </w:rPr>
    </w:lvl>
    <w:lvl w:ilvl="1">
      <w:start w:val="1"/>
      <w:numFmt w:val="decimal"/>
      <w:lvlText w:val="%1.%2"/>
      <w:lvlJc w:val="left"/>
      <w:pPr>
        <w:ind w:left="1080" w:hanging="360"/>
      </w:pPr>
      <w:rPr>
        <w:rFonts w:asciiTheme="majorBidi" w:eastAsia="Times New Roman" w:hAnsiTheme="majorBidi" w:cstheme="majorBidi" w:hint="default"/>
        <w:sz w:val="20"/>
      </w:rPr>
    </w:lvl>
    <w:lvl w:ilvl="2">
      <w:start w:val="1"/>
      <w:numFmt w:val="decimal"/>
      <w:lvlText w:val="%1.%2.%3"/>
      <w:lvlJc w:val="left"/>
      <w:pPr>
        <w:ind w:left="2160" w:hanging="720"/>
      </w:pPr>
      <w:rPr>
        <w:rFonts w:asciiTheme="majorBidi" w:eastAsia="Times New Roman" w:hAnsiTheme="majorBidi" w:cstheme="majorBidi" w:hint="default"/>
        <w:sz w:val="20"/>
      </w:rPr>
    </w:lvl>
    <w:lvl w:ilvl="3">
      <w:start w:val="1"/>
      <w:numFmt w:val="decimal"/>
      <w:lvlText w:val="%1.%2.%3.%4"/>
      <w:lvlJc w:val="left"/>
      <w:pPr>
        <w:ind w:left="2880" w:hanging="720"/>
      </w:pPr>
      <w:rPr>
        <w:rFonts w:asciiTheme="majorBidi" w:eastAsia="Times New Roman" w:hAnsiTheme="majorBidi" w:cstheme="majorBidi" w:hint="default"/>
        <w:sz w:val="20"/>
      </w:rPr>
    </w:lvl>
    <w:lvl w:ilvl="4">
      <w:start w:val="1"/>
      <w:numFmt w:val="decimal"/>
      <w:lvlText w:val="%1.%2.%3.%4.%5"/>
      <w:lvlJc w:val="left"/>
      <w:pPr>
        <w:ind w:left="3600" w:hanging="720"/>
      </w:pPr>
      <w:rPr>
        <w:rFonts w:asciiTheme="majorBidi" w:eastAsia="Times New Roman" w:hAnsiTheme="majorBidi" w:cstheme="majorBidi" w:hint="default"/>
        <w:sz w:val="20"/>
      </w:rPr>
    </w:lvl>
    <w:lvl w:ilvl="5">
      <w:start w:val="1"/>
      <w:numFmt w:val="decimal"/>
      <w:lvlText w:val="%1.%2.%3.%4.%5.%6"/>
      <w:lvlJc w:val="left"/>
      <w:pPr>
        <w:ind w:left="4680" w:hanging="1080"/>
      </w:pPr>
      <w:rPr>
        <w:rFonts w:asciiTheme="majorBidi" w:eastAsia="Times New Roman" w:hAnsiTheme="majorBidi" w:cstheme="majorBidi" w:hint="default"/>
        <w:sz w:val="20"/>
      </w:rPr>
    </w:lvl>
    <w:lvl w:ilvl="6">
      <w:start w:val="1"/>
      <w:numFmt w:val="decimal"/>
      <w:lvlText w:val="%1.%2.%3.%4.%5.%6.%7"/>
      <w:lvlJc w:val="left"/>
      <w:pPr>
        <w:ind w:left="5400" w:hanging="1080"/>
      </w:pPr>
      <w:rPr>
        <w:rFonts w:asciiTheme="majorBidi" w:eastAsia="Times New Roman" w:hAnsiTheme="majorBidi" w:cstheme="majorBidi" w:hint="default"/>
        <w:sz w:val="20"/>
      </w:rPr>
    </w:lvl>
    <w:lvl w:ilvl="7">
      <w:start w:val="1"/>
      <w:numFmt w:val="decimal"/>
      <w:lvlText w:val="%1.%2.%3.%4.%5.%6.%7.%8"/>
      <w:lvlJc w:val="left"/>
      <w:pPr>
        <w:ind w:left="6480" w:hanging="1440"/>
      </w:pPr>
      <w:rPr>
        <w:rFonts w:asciiTheme="majorBidi" w:eastAsia="Times New Roman" w:hAnsiTheme="majorBidi" w:cstheme="majorBidi" w:hint="default"/>
        <w:sz w:val="20"/>
      </w:rPr>
    </w:lvl>
    <w:lvl w:ilvl="8">
      <w:start w:val="1"/>
      <w:numFmt w:val="decimal"/>
      <w:lvlText w:val="%1.%2.%3.%4.%5.%6.%7.%8.%9"/>
      <w:lvlJc w:val="left"/>
      <w:pPr>
        <w:ind w:left="7200" w:hanging="1440"/>
      </w:pPr>
      <w:rPr>
        <w:rFonts w:asciiTheme="majorBidi" w:eastAsia="Times New Roman" w:hAnsiTheme="majorBidi" w:cstheme="majorBidi" w:hint="default"/>
        <w:sz w:val="20"/>
      </w:rPr>
    </w:lvl>
  </w:abstractNum>
  <w:num w:numId="1">
    <w:abstractNumId w:val="7"/>
  </w:num>
  <w:num w:numId="2">
    <w:abstractNumId w:val="12"/>
  </w:num>
  <w:num w:numId="3">
    <w:abstractNumId w:val="31"/>
  </w:num>
  <w:num w:numId="4">
    <w:abstractNumId w:val="2"/>
  </w:num>
  <w:num w:numId="5">
    <w:abstractNumId w:val="15"/>
  </w:num>
  <w:num w:numId="6">
    <w:abstractNumId w:val="22"/>
  </w:num>
  <w:num w:numId="7">
    <w:abstractNumId w:val="11"/>
  </w:num>
  <w:num w:numId="8">
    <w:abstractNumId w:val="42"/>
  </w:num>
  <w:num w:numId="9">
    <w:abstractNumId w:val="20"/>
  </w:num>
  <w:num w:numId="10">
    <w:abstractNumId w:val="6"/>
  </w:num>
  <w:num w:numId="11">
    <w:abstractNumId w:val="43"/>
  </w:num>
  <w:num w:numId="12">
    <w:abstractNumId w:val="4"/>
  </w:num>
  <w:num w:numId="13">
    <w:abstractNumId w:val="8"/>
  </w:num>
  <w:num w:numId="14">
    <w:abstractNumId w:val="35"/>
  </w:num>
  <w:num w:numId="15">
    <w:abstractNumId w:val="46"/>
  </w:num>
  <w:num w:numId="16">
    <w:abstractNumId w:val="41"/>
  </w:num>
  <w:num w:numId="17">
    <w:abstractNumId w:val="34"/>
  </w:num>
  <w:num w:numId="18">
    <w:abstractNumId w:val="40"/>
  </w:num>
  <w:num w:numId="19">
    <w:abstractNumId w:val="28"/>
  </w:num>
  <w:num w:numId="20">
    <w:abstractNumId w:val="16"/>
  </w:num>
  <w:num w:numId="21">
    <w:abstractNumId w:val="38"/>
  </w:num>
  <w:num w:numId="22">
    <w:abstractNumId w:val="24"/>
  </w:num>
  <w:num w:numId="23">
    <w:abstractNumId w:val="14"/>
  </w:num>
  <w:num w:numId="24">
    <w:abstractNumId w:val="1"/>
  </w:num>
  <w:num w:numId="25">
    <w:abstractNumId w:val="23"/>
  </w:num>
  <w:num w:numId="26">
    <w:abstractNumId w:val="3"/>
  </w:num>
  <w:num w:numId="27">
    <w:abstractNumId w:val="44"/>
  </w:num>
  <w:num w:numId="28">
    <w:abstractNumId w:val="36"/>
  </w:num>
  <w:num w:numId="29">
    <w:abstractNumId w:val="17"/>
  </w:num>
  <w:num w:numId="30">
    <w:abstractNumId w:val="19"/>
  </w:num>
  <w:num w:numId="31">
    <w:abstractNumId w:val="47"/>
  </w:num>
  <w:num w:numId="32">
    <w:abstractNumId w:val="37"/>
  </w:num>
  <w:num w:numId="33">
    <w:abstractNumId w:val="21"/>
  </w:num>
  <w:num w:numId="34">
    <w:abstractNumId w:val="45"/>
  </w:num>
  <w:num w:numId="35">
    <w:abstractNumId w:val="33"/>
  </w:num>
  <w:num w:numId="36">
    <w:abstractNumId w:val="13"/>
  </w:num>
  <w:num w:numId="37">
    <w:abstractNumId w:val="30"/>
  </w:num>
  <w:num w:numId="38">
    <w:abstractNumId w:val="27"/>
  </w:num>
  <w:num w:numId="39">
    <w:abstractNumId w:val="18"/>
  </w:num>
  <w:num w:numId="40">
    <w:abstractNumId w:val="5"/>
  </w:num>
  <w:num w:numId="4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num>
  <w:num w:numId="43">
    <w:abstractNumId w:val="32"/>
  </w:num>
  <w:num w:numId="44">
    <w:abstractNumId w:val="10"/>
  </w:num>
  <w:num w:numId="45">
    <w:abstractNumId w:val="26"/>
  </w:num>
  <w:num w:numId="46">
    <w:abstractNumId w:val="25"/>
  </w:num>
  <w:num w:numId="47">
    <w:abstractNumId w:val="9"/>
  </w:num>
  <w:num w:numId="48">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ileen Capilit">
    <w15:presenceInfo w15:providerId="AD" w15:userId="S::eileen.capilit@un.org::e7cd18dd-6a90-4a04-8ab7-a5c824ba0179"/>
  </w15:person>
  <w15:person w15:author="Angela Kiconco">
    <w15:presenceInfo w15:providerId="AD" w15:userId="S::angela.kiconco@un.org::ac52c40a-f290-4f32-b216-46adfc7ec079"/>
  </w15:person>
  <w15:person w15:author="Andre Nonguierma">
    <w15:presenceInfo w15:providerId="None" w15:userId="Andre Nonguierma"/>
  </w15:person>
  <w15:person w15:author="Molla Hunegnaw Asmare">
    <w15:presenceInfo w15:providerId="AD" w15:userId="S::hunegnaw@un.org::b053f418-96e9-4981-9f92-020cae67bc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CAC"/>
    <w:rsid w:val="0001412E"/>
    <w:rsid w:val="00033926"/>
    <w:rsid w:val="00040660"/>
    <w:rsid w:val="00040C6B"/>
    <w:rsid w:val="00063294"/>
    <w:rsid w:val="00067CEF"/>
    <w:rsid w:val="00074E31"/>
    <w:rsid w:val="0008450B"/>
    <w:rsid w:val="000A2DDE"/>
    <w:rsid w:val="000A7055"/>
    <w:rsid w:val="000B7B78"/>
    <w:rsid w:val="000C347D"/>
    <w:rsid w:val="000F132E"/>
    <w:rsid w:val="000F4864"/>
    <w:rsid w:val="00102B21"/>
    <w:rsid w:val="00112935"/>
    <w:rsid w:val="0011317E"/>
    <w:rsid w:val="00114323"/>
    <w:rsid w:val="00137AB4"/>
    <w:rsid w:val="00145849"/>
    <w:rsid w:val="00145BA9"/>
    <w:rsid w:val="00150405"/>
    <w:rsid w:val="001609A6"/>
    <w:rsid w:val="00161C51"/>
    <w:rsid w:val="00166700"/>
    <w:rsid w:val="0016693C"/>
    <w:rsid w:val="001670C1"/>
    <w:rsid w:val="00170F47"/>
    <w:rsid w:val="00173984"/>
    <w:rsid w:val="00182801"/>
    <w:rsid w:val="00182C73"/>
    <w:rsid w:val="0019044E"/>
    <w:rsid w:val="00193508"/>
    <w:rsid w:val="00193BF1"/>
    <w:rsid w:val="00194536"/>
    <w:rsid w:val="00195F62"/>
    <w:rsid w:val="001A0615"/>
    <w:rsid w:val="001C66EB"/>
    <w:rsid w:val="001D12D3"/>
    <w:rsid w:val="001D2F68"/>
    <w:rsid w:val="001E0B9E"/>
    <w:rsid w:val="001E2D13"/>
    <w:rsid w:val="00215C36"/>
    <w:rsid w:val="00220ECD"/>
    <w:rsid w:val="002324B5"/>
    <w:rsid w:val="00233C05"/>
    <w:rsid w:val="002346E4"/>
    <w:rsid w:val="00245B1B"/>
    <w:rsid w:val="002510B8"/>
    <w:rsid w:val="00251D49"/>
    <w:rsid w:val="0025522B"/>
    <w:rsid w:val="00265AC7"/>
    <w:rsid w:val="00266230"/>
    <w:rsid w:val="002832C6"/>
    <w:rsid w:val="00284415"/>
    <w:rsid w:val="002935F4"/>
    <w:rsid w:val="0029419E"/>
    <w:rsid w:val="002A1AAC"/>
    <w:rsid w:val="002A54C1"/>
    <w:rsid w:val="002A7E05"/>
    <w:rsid w:val="002B7C8F"/>
    <w:rsid w:val="002C3711"/>
    <w:rsid w:val="002C51EA"/>
    <w:rsid w:val="002D0219"/>
    <w:rsid w:val="002E11C0"/>
    <w:rsid w:val="002E5F50"/>
    <w:rsid w:val="00323D9C"/>
    <w:rsid w:val="003448F9"/>
    <w:rsid w:val="003512C9"/>
    <w:rsid w:val="00353C0C"/>
    <w:rsid w:val="00354D91"/>
    <w:rsid w:val="00360CE7"/>
    <w:rsid w:val="00374EC7"/>
    <w:rsid w:val="00375360"/>
    <w:rsid w:val="00376C31"/>
    <w:rsid w:val="00376CAC"/>
    <w:rsid w:val="0039164A"/>
    <w:rsid w:val="003967F8"/>
    <w:rsid w:val="003A0A64"/>
    <w:rsid w:val="003C62DB"/>
    <w:rsid w:val="003D0EA5"/>
    <w:rsid w:val="003D1F0C"/>
    <w:rsid w:val="003D2974"/>
    <w:rsid w:val="003E0C63"/>
    <w:rsid w:val="003E24E7"/>
    <w:rsid w:val="003E2945"/>
    <w:rsid w:val="00406386"/>
    <w:rsid w:val="00416603"/>
    <w:rsid w:val="00416978"/>
    <w:rsid w:val="00430DBD"/>
    <w:rsid w:val="004536E9"/>
    <w:rsid w:val="00465B19"/>
    <w:rsid w:val="00471BD0"/>
    <w:rsid w:val="00480F80"/>
    <w:rsid w:val="00481ABB"/>
    <w:rsid w:val="0048715A"/>
    <w:rsid w:val="00493973"/>
    <w:rsid w:val="004A5588"/>
    <w:rsid w:val="004B13A7"/>
    <w:rsid w:val="004C4C92"/>
    <w:rsid w:val="004D3346"/>
    <w:rsid w:val="004D71F7"/>
    <w:rsid w:val="004D74AA"/>
    <w:rsid w:val="004F63BC"/>
    <w:rsid w:val="004F7827"/>
    <w:rsid w:val="005038E8"/>
    <w:rsid w:val="00507BA0"/>
    <w:rsid w:val="0051473D"/>
    <w:rsid w:val="00521FA7"/>
    <w:rsid w:val="00522114"/>
    <w:rsid w:val="00530C11"/>
    <w:rsid w:val="005312A6"/>
    <w:rsid w:val="00545567"/>
    <w:rsid w:val="00565B14"/>
    <w:rsid w:val="00570119"/>
    <w:rsid w:val="00571631"/>
    <w:rsid w:val="0057183F"/>
    <w:rsid w:val="0058313B"/>
    <w:rsid w:val="00585251"/>
    <w:rsid w:val="00590E9A"/>
    <w:rsid w:val="00593F93"/>
    <w:rsid w:val="00596B16"/>
    <w:rsid w:val="005A4C33"/>
    <w:rsid w:val="005B6475"/>
    <w:rsid w:val="005B7B86"/>
    <w:rsid w:val="005E42B4"/>
    <w:rsid w:val="006064C8"/>
    <w:rsid w:val="00626B9A"/>
    <w:rsid w:val="00634BFB"/>
    <w:rsid w:val="00642232"/>
    <w:rsid w:val="00656051"/>
    <w:rsid w:val="00660D10"/>
    <w:rsid w:val="006651C8"/>
    <w:rsid w:val="00683443"/>
    <w:rsid w:val="00683A49"/>
    <w:rsid w:val="0068561F"/>
    <w:rsid w:val="006916BD"/>
    <w:rsid w:val="006A0912"/>
    <w:rsid w:val="006A1328"/>
    <w:rsid w:val="006A3507"/>
    <w:rsid w:val="006B0D3E"/>
    <w:rsid w:val="006B44BE"/>
    <w:rsid w:val="006C52D9"/>
    <w:rsid w:val="006C7B47"/>
    <w:rsid w:val="006F1DF5"/>
    <w:rsid w:val="00700BE2"/>
    <w:rsid w:val="0070391A"/>
    <w:rsid w:val="00707BB1"/>
    <w:rsid w:val="00712BBF"/>
    <w:rsid w:val="0073024A"/>
    <w:rsid w:val="007304C8"/>
    <w:rsid w:val="00730707"/>
    <w:rsid w:val="007319C4"/>
    <w:rsid w:val="00741D05"/>
    <w:rsid w:val="007442A0"/>
    <w:rsid w:val="0078599E"/>
    <w:rsid w:val="00791DEE"/>
    <w:rsid w:val="00793B20"/>
    <w:rsid w:val="0079746A"/>
    <w:rsid w:val="00797BC5"/>
    <w:rsid w:val="007C431F"/>
    <w:rsid w:val="007C51D2"/>
    <w:rsid w:val="007C58ED"/>
    <w:rsid w:val="007E21C1"/>
    <w:rsid w:val="007E456D"/>
    <w:rsid w:val="007E4751"/>
    <w:rsid w:val="007F387E"/>
    <w:rsid w:val="007F44AC"/>
    <w:rsid w:val="00816863"/>
    <w:rsid w:val="008171CF"/>
    <w:rsid w:val="00822283"/>
    <w:rsid w:val="00825F50"/>
    <w:rsid w:val="00830BFA"/>
    <w:rsid w:val="0083101A"/>
    <w:rsid w:val="00835AA3"/>
    <w:rsid w:val="0085077D"/>
    <w:rsid w:val="00891EB8"/>
    <w:rsid w:val="008A4204"/>
    <w:rsid w:val="008A67A2"/>
    <w:rsid w:val="008D195E"/>
    <w:rsid w:val="008D5BEE"/>
    <w:rsid w:val="008D684A"/>
    <w:rsid w:val="008D7250"/>
    <w:rsid w:val="008D7449"/>
    <w:rsid w:val="008E2E80"/>
    <w:rsid w:val="008E6AA2"/>
    <w:rsid w:val="008F2307"/>
    <w:rsid w:val="00903944"/>
    <w:rsid w:val="00904CB4"/>
    <w:rsid w:val="009272F4"/>
    <w:rsid w:val="00951799"/>
    <w:rsid w:val="00957550"/>
    <w:rsid w:val="0095785E"/>
    <w:rsid w:val="009743F0"/>
    <w:rsid w:val="00991D33"/>
    <w:rsid w:val="00993D2A"/>
    <w:rsid w:val="0099476B"/>
    <w:rsid w:val="009D00D5"/>
    <w:rsid w:val="009D3442"/>
    <w:rsid w:val="009D429D"/>
    <w:rsid w:val="009D5460"/>
    <w:rsid w:val="009E3157"/>
    <w:rsid w:val="009E3425"/>
    <w:rsid w:val="009E3D1F"/>
    <w:rsid w:val="009F7BC4"/>
    <w:rsid w:val="00A0201B"/>
    <w:rsid w:val="00A05198"/>
    <w:rsid w:val="00A10355"/>
    <w:rsid w:val="00A116F9"/>
    <w:rsid w:val="00A14B32"/>
    <w:rsid w:val="00A3085B"/>
    <w:rsid w:val="00A360BC"/>
    <w:rsid w:val="00A4452E"/>
    <w:rsid w:val="00A46C3A"/>
    <w:rsid w:val="00A51321"/>
    <w:rsid w:val="00A56B57"/>
    <w:rsid w:val="00A63670"/>
    <w:rsid w:val="00A67EC3"/>
    <w:rsid w:val="00A74D5A"/>
    <w:rsid w:val="00A81582"/>
    <w:rsid w:val="00A81D24"/>
    <w:rsid w:val="00A83226"/>
    <w:rsid w:val="00A84254"/>
    <w:rsid w:val="00A868C2"/>
    <w:rsid w:val="00A90B4E"/>
    <w:rsid w:val="00A913EF"/>
    <w:rsid w:val="00A92F9A"/>
    <w:rsid w:val="00A937A7"/>
    <w:rsid w:val="00A95267"/>
    <w:rsid w:val="00A957BE"/>
    <w:rsid w:val="00A968DE"/>
    <w:rsid w:val="00A97635"/>
    <w:rsid w:val="00AA7FE1"/>
    <w:rsid w:val="00AB54B1"/>
    <w:rsid w:val="00AF0CA4"/>
    <w:rsid w:val="00AF152C"/>
    <w:rsid w:val="00B001AD"/>
    <w:rsid w:val="00B03043"/>
    <w:rsid w:val="00B07002"/>
    <w:rsid w:val="00B2052E"/>
    <w:rsid w:val="00B24F9F"/>
    <w:rsid w:val="00B265DC"/>
    <w:rsid w:val="00B32F98"/>
    <w:rsid w:val="00B5096F"/>
    <w:rsid w:val="00B649D6"/>
    <w:rsid w:val="00B901A4"/>
    <w:rsid w:val="00B95103"/>
    <w:rsid w:val="00B95C5A"/>
    <w:rsid w:val="00BC1D04"/>
    <w:rsid w:val="00BE1BD2"/>
    <w:rsid w:val="00BE27BC"/>
    <w:rsid w:val="00BE28F6"/>
    <w:rsid w:val="00BE2F69"/>
    <w:rsid w:val="00BF0548"/>
    <w:rsid w:val="00C2155F"/>
    <w:rsid w:val="00C3304B"/>
    <w:rsid w:val="00C435C3"/>
    <w:rsid w:val="00C45C77"/>
    <w:rsid w:val="00C50A4F"/>
    <w:rsid w:val="00CA7711"/>
    <w:rsid w:val="00CB4FED"/>
    <w:rsid w:val="00CF0DB5"/>
    <w:rsid w:val="00D03C2F"/>
    <w:rsid w:val="00D16E10"/>
    <w:rsid w:val="00D26A58"/>
    <w:rsid w:val="00D31138"/>
    <w:rsid w:val="00D64460"/>
    <w:rsid w:val="00D745F8"/>
    <w:rsid w:val="00D869C2"/>
    <w:rsid w:val="00DA0A74"/>
    <w:rsid w:val="00DB3BD8"/>
    <w:rsid w:val="00DB406B"/>
    <w:rsid w:val="00DB4D48"/>
    <w:rsid w:val="00DC7B83"/>
    <w:rsid w:val="00DE25FE"/>
    <w:rsid w:val="00DE6092"/>
    <w:rsid w:val="00DE7217"/>
    <w:rsid w:val="00DF457C"/>
    <w:rsid w:val="00DF5063"/>
    <w:rsid w:val="00DF5596"/>
    <w:rsid w:val="00E01BAE"/>
    <w:rsid w:val="00E0239C"/>
    <w:rsid w:val="00E02552"/>
    <w:rsid w:val="00E13C89"/>
    <w:rsid w:val="00E17F32"/>
    <w:rsid w:val="00E40397"/>
    <w:rsid w:val="00E55F35"/>
    <w:rsid w:val="00E6496D"/>
    <w:rsid w:val="00E64EA3"/>
    <w:rsid w:val="00E81527"/>
    <w:rsid w:val="00EA4CCD"/>
    <w:rsid w:val="00EA6973"/>
    <w:rsid w:val="00EC1FD6"/>
    <w:rsid w:val="00EC6139"/>
    <w:rsid w:val="00EC7CAE"/>
    <w:rsid w:val="00ED05F4"/>
    <w:rsid w:val="00ED0807"/>
    <w:rsid w:val="00ED5172"/>
    <w:rsid w:val="00EF1B79"/>
    <w:rsid w:val="00F04080"/>
    <w:rsid w:val="00F257D4"/>
    <w:rsid w:val="00F36EEA"/>
    <w:rsid w:val="00F518E9"/>
    <w:rsid w:val="00F51A12"/>
    <w:rsid w:val="00F5593C"/>
    <w:rsid w:val="00F565B6"/>
    <w:rsid w:val="00F74E42"/>
    <w:rsid w:val="00F81FA6"/>
    <w:rsid w:val="00F94F2A"/>
    <w:rsid w:val="00F954D1"/>
    <w:rsid w:val="00FA049E"/>
    <w:rsid w:val="00FB1D2F"/>
    <w:rsid w:val="00FC008A"/>
    <w:rsid w:val="00FC4888"/>
    <w:rsid w:val="00FD380C"/>
    <w:rsid w:val="00FE605E"/>
    <w:rsid w:val="00FE7847"/>
    <w:rsid w:val="00FF1F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ADBCD"/>
  <w15:docId w15:val="{DB33C7B3-53C8-4FA6-8481-5F5DE9F4B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1799"/>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link w:val="Heading1Char"/>
    <w:uiPriority w:val="9"/>
    <w:qFormat/>
    <w:rsid w:val="00376CAC"/>
    <w:pPr>
      <w:spacing w:before="100" w:beforeAutospacing="1" w:after="100" w:afterAutospacing="1"/>
      <w:outlineLvl w:val="0"/>
    </w:pPr>
    <w:rPr>
      <w:b/>
      <w:bCs/>
      <w:kern w:val="36"/>
      <w:sz w:val="48"/>
      <w:szCs w:val="48"/>
      <w:lang w:eastAsia="zh-CN"/>
    </w:rPr>
  </w:style>
  <w:style w:type="paragraph" w:styleId="Heading2">
    <w:name w:val="heading 2"/>
    <w:basedOn w:val="Normal"/>
    <w:next w:val="Normal"/>
    <w:link w:val="Heading2Char"/>
    <w:uiPriority w:val="9"/>
    <w:unhideWhenUsed/>
    <w:qFormat/>
    <w:rsid w:val="00A81582"/>
    <w:pPr>
      <w:keepNext/>
      <w:keepLines/>
      <w:spacing w:before="40" w:line="259" w:lineRule="auto"/>
      <w:outlineLvl w:val="1"/>
    </w:pPr>
    <w:rPr>
      <w:rFonts w:asciiTheme="majorHAnsi" w:eastAsiaTheme="majorEastAsia" w:hAnsiTheme="majorHAnsi" w:cstheme="majorBidi"/>
      <w:color w:val="365F91" w:themeColor="accent1" w:themeShade="BF"/>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CAC"/>
    <w:rPr>
      <w:rFonts w:ascii="Times New Roman" w:eastAsia="Times New Roman" w:hAnsi="Times New Roman" w:cs="Times New Roman"/>
      <w:b/>
      <w:bCs/>
      <w:kern w:val="36"/>
      <w:sz w:val="48"/>
      <w:szCs w:val="48"/>
      <w:lang w:val="en-GB" w:eastAsia="zh-CN"/>
    </w:rPr>
  </w:style>
  <w:style w:type="paragraph" w:styleId="ListParagraph">
    <w:name w:val="List Paragraph"/>
    <w:aliases w:val="Recommendation,List Paragraph11,L,CV text,Table text,F5 List Paragraph,Dot pt,List Paragraph111,Medium Grid 1 - Accent 21,Numbered Paragraph,List Paragraph2,Bulleted Para,NFP GP Bulleted List,FooterText,numbered,列出段落,Heading II,References"/>
    <w:basedOn w:val="Normal"/>
    <w:link w:val="ListParagraphChar"/>
    <w:uiPriority w:val="34"/>
    <w:qFormat/>
    <w:rsid w:val="00376CAC"/>
    <w:pPr>
      <w:ind w:left="720"/>
      <w:contextualSpacing/>
    </w:pPr>
  </w:style>
  <w:style w:type="character" w:customStyle="1" w:styleId="ListParagraphChar">
    <w:name w:val="List Paragraph Char"/>
    <w:aliases w:val="Recommendation Char,List Paragraph11 Char,L Char,CV text Char,Table text Char,F5 List Paragraph Char,Dot pt Char,List Paragraph111 Char,Medium Grid 1 - Accent 21 Char,Numbered Paragraph Char,List Paragraph2 Char,Bulleted Para Char"/>
    <w:link w:val="ListParagraph"/>
    <w:uiPriority w:val="34"/>
    <w:qFormat/>
    <w:locked/>
    <w:rsid w:val="00376CAC"/>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376CAC"/>
    <w:rPr>
      <w:rFonts w:ascii="Tahoma" w:hAnsi="Tahoma" w:cs="Tahoma"/>
      <w:sz w:val="16"/>
      <w:szCs w:val="16"/>
    </w:rPr>
  </w:style>
  <w:style w:type="character" w:customStyle="1" w:styleId="BalloonTextChar">
    <w:name w:val="Balloon Text Char"/>
    <w:basedOn w:val="DefaultParagraphFont"/>
    <w:link w:val="BalloonText"/>
    <w:uiPriority w:val="99"/>
    <w:semiHidden/>
    <w:rsid w:val="00376CAC"/>
    <w:rPr>
      <w:rFonts w:ascii="Tahoma" w:eastAsia="Times New Roman" w:hAnsi="Tahoma" w:cs="Tahoma"/>
      <w:sz w:val="16"/>
      <w:szCs w:val="16"/>
      <w:lang w:val="en-GB"/>
    </w:rPr>
  </w:style>
  <w:style w:type="paragraph" w:styleId="NormalWeb">
    <w:name w:val="Normal (Web)"/>
    <w:basedOn w:val="Normal"/>
    <w:uiPriority w:val="99"/>
    <w:semiHidden/>
    <w:unhideWhenUsed/>
    <w:rsid w:val="00F565B6"/>
    <w:pPr>
      <w:spacing w:before="100" w:beforeAutospacing="1" w:after="100" w:afterAutospacing="1"/>
    </w:pPr>
    <w:rPr>
      <w:lang w:val="en-US"/>
    </w:rPr>
  </w:style>
  <w:style w:type="paragraph" w:styleId="Header">
    <w:name w:val="header"/>
    <w:basedOn w:val="Normal"/>
    <w:link w:val="HeaderChar"/>
    <w:uiPriority w:val="99"/>
    <w:unhideWhenUsed/>
    <w:rsid w:val="004B13A7"/>
    <w:pPr>
      <w:tabs>
        <w:tab w:val="center" w:pos="4680"/>
        <w:tab w:val="right" w:pos="9360"/>
      </w:tabs>
    </w:pPr>
  </w:style>
  <w:style w:type="character" w:customStyle="1" w:styleId="HeaderChar">
    <w:name w:val="Header Char"/>
    <w:basedOn w:val="DefaultParagraphFont"/>
    <w:link w:val="Header"/>
    <w:uiPriority w:val="99"/>
    <w:rsid w:val="004B13A7"/>
    <w:rPr>
      <w:rFonts w:ascii="Times New Roman" w:eastAsia="Times New Roman" w:hAnsi="Times New Roman" w:cs="Times New Roman"/>
      <w:sz w:val="24"/>
      <w:szCs w:val="24"/>
      <w:lang w:val="en-GB"/>
    </w:rPr>
  </w:style>
  <w:style w:type="paragraph" w:styleId="Footer">
    <w:name w:val="footer"/>
    <w:basedOn w:val="Normal"/>
    <w:link w:val="FooterChar"/>
    <w:unhideWhenUsed/>
    <w:rsid w:val="004B13A7"/>
    <w:pPr>
      <w:tabs>
        <w:tab w:val="center" w:pos="4680"/>
        <w:tab w:val="right" w:pos="9360"/>
      </w:tabs>
    </w:pPr>
  </w:style>
  <w:style w:type="character" w:customStyle="1" w:styleId="FooterChar">
    <w:name w:val="Footer Char"/>
    <w:basedOn w:val="DefaultParagraphFont"/>
    <w:link w:val="Footer"/>
    <w:uiPriority w:val="99"/>
    <w:rsid w:val="004B13A7"/>
    <w:rPr>
      <w:rFonts w:ascii="Times New Roman" w:eastAsia="Times New Roman" w:hAnsi="Times New Roman" w:cs="Times New Roman"/>
      <w:sz w:val="24"/>
      <w:szCs w:val="24"/>
      <w:lang w:val="en-GB"/>
    </w:rPr>
  </w:style>
  <w:style w:type="paragraph" w:styleId="TOCHeading">
    <w:name w:val="TOC Heading"/>
    <w:basedOn w:val="Heading1"/>
    <w:next w:val="Normal"/>
    <w:uiPriority w:val="39"/>
    <w:unhideWhenUsed/>
    <w:qFormat/>
    <w:rsid w:val="004B13A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4B13A7"/>
    <w:pPr>
      <w:spacing w:after="100"/>
    </w:pPr>
  </w:style>
  <w:style w:type="character" w:styleId="Hyperlink">
    <w:name w:val="Hyperlink"/>
    <w:basedOn w:val="DefaultParagraphFont"/>
    <w:uiPriority w:val="99"/>
    <w:unhideWhenUsed/>
    <w:rsid w:val="004B13A7"/>
    <w:rPr>
      <w:color w:val="0000FF" w:themeColor="hyperlink"/>
      <w:u w:val="single"/>
    </w:rPr>
  </w:style>
  <w:style w:type="paragraph" w:styleId="NoSpacing">
    <w:name w:val="No Spacing"/>
    <w:uiPriority w:val="1"/>
    <w:qFormat/>
    <w:rsid w:val="005038E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FootnoteText">
    <w:name w:val="footnote text"/>
    <w:basedOn w:val="Normal"/>
    <w:link w:val="FootnoteTextChar"/>
    <w:uiPriority w:val="99"/>
    <w:semiHidden/>
    <w:unhideWhenUsed/>
    <w:rsid w:val="006B0D3E"/>
    <w:rPr>
      <w:rFonts w:asciiTheme="minorHAnsi" w:eastAsiaTheme="minorEastAsia" w:hAnsiTheme="minorHAnsi" w:cstheme="minorBidi"/>
      <w:sz w:val="20"/>
      <w:szCs w:val="20"/>
      <w:lang w:eastAsia="zh-CN"/>
    </w:rPr>
  </w:style>
  <w:style w:type="character" w:customStyle="1" w:styleId="FootnoteTextChar">
    <w:name w:val="Footnote Text Char"/>
    <w:basedOn w:val="DefaultParagraphFont"/>
    <w:link w:val="FootnoteText"/>
    <w:uiPriority w:val="99"/>
    <w:semiHidden/>
    <w:rsid w:val="006B0D3E"/>
    <w:rPr>
      <w:rFonts w:eastAsiaTheme="minorEastAsia"/>
      <w:sz w:val="20"/>
      <w:szCs w:val="20"/>
      <w:lang w:val="en-GB" w:eastAsia="zh-CN"/>
    </w:rPr>
  </w:style>
  <w:style w:type="character" w:styleId="FootnoteReference">
    <w:name w:val="footnote reference"/>
    <w:basedOn w:val="DefaultParagraphFont"/>
    <w:uiPriority w:val="99"/>
    <w:semiHidden/>
    <w:unhideWhenUsed/>
    <w:rsid w:val="006B0D3E"/>
    <w:rPr>
      <w:vertAlign w:val="superscript"/>
    </w:rPr>
  </w:style>
  <w:style w:type="character" w:styleId="CommentReference">
    <w:name w:val="annotation reference"/>
    <w:basedOn w:val="DefaultParagraphFont"/>
    <w:uiPriority w:val="99"/>
    <w:semiHidden/>
    <w:unhideWhenUsed/>
    <w:rsid w:val="00BE1BD2"/>
    <w:rPr>
      <w:sz w:val="16"/>
      <w:szCs w:val="16"/>
    </w:rPr>
  </w:style>
  <w:style w:type="paragraph" w:styleId="CommentText">
    <w:name w:val="annotation text"/>
    <w:basedOn w:val="Normal"/>
    <w:link w:val="CommentTextChar"/>
    <w:uiPriority w:val="99"/>
    <w:unhideWhenUsed/>
    <w:rsid w:val="00BE1BD2"/>
    <w:rPr>
      <w:sz w:val="20"/>
      <w:szCs w:val="20"/>
    </w:rPr>
  </w:style>
  <w:style w:type="character" w:customStyle="1" w:styleId="CommentTextChar">
    <w:name w:val="Comment Text Char"/>
    <w:basedOn w:val="DefaultParagraphFont"/>
    <w:link w:val="CommentText"/>
    <w:uiPriority w:val="99"/>
    <w:rsid w:val="00BE1BD2"/>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BE1BD2"/>
    <w:rPr>
      <w:b/>
      <w:bCs/>
    </w:rPr>
  </w:style>
  <w:style w:type="character" w:customStyle="1" w:styleId="CommentSubjectChar">
    <w:name w:val="Comment Subject Char"/>
    <w:basedOn w:val="CommentTextChar"/>
    <w:link w:val="CommentSubject"/>
    <w:uiPriority w:val="99"/>
    <w:semiHidden/>
    <w:rsid w:val="00BE1BD2"/>
    <w:rPr>
      <w:rFonts w:ascii="Times New Roman" w:eastAsia="Times New Roman" w:hAnsi="Times New Roman" w:cs="Times New Roman"/>
      <w:b/>
      <w:bCs/>
      <w:sz w:val="20"/>
      <w:szCs w:val="20"/>
      <w:lang w:val="en-GB"/>
    </w:rPr>
  </w:style>
  <w:style w:type="character" w:customStyle="1" w:styleId="Heading2Char">
    <w:name w:val="Heading 2 Char"/>
    <w:basedOn w:val="DefaultParagraphFont"/>
    <w:link w:val="Heading2"/>
    <w:uiPriority w:val="9"/>
    <w:rsid w:val="00A81582"/>
    <w:rPr>
      <w:rFonts w:asciiTheme="majorHAnsi" w:eastAsiaTheme="majorEastAsia" w:hAnsiTheme="majorHAnsi" w:cstheme="majorBidi"/>
      <w:color w:val="365F91" w:themeColor="accent1" w:themeShade="BF"/>
      <w:sz w:val="26"/>
      <w:szCs w:val="26"/>
      <w:lang w:val="en-GB" w:eastAsia="zh-CN"/>
    </w:rPr>
  </w:style>
  <w:style w:type="paragraph" w:styleId="Revision">
    <w:name w:val="Revision"/>
    <w:hidden/>
    <w:uiPriority w:val="99"/>
    <w:semiHidden/>
    <w:rsid w:val="00F04080"/>
    <w:pPr>
      <w:spacing w:after="0" w:line="240" w:lineRule="auto"/>
    </w:pPr>
    <w:rPr>
      <w:rFonts w:ascii="Times New Roman" w:eastAsia="Times New Roman" w:hAnsi="Times New Roman" w:cs="Times New Roman"/>
      <w:sz w:val="24"/>
      <w:szCs w:val="24"/>
      <w:lang w:val="en-GB"/>
    </w:rPr>
  </w:style>
  <w:style w:type="character" w:styleId="Emphasis">
    <w:name w:val="Emphasis"/>
    <w:basedOn w:val="DefaultParagraphFont"/>
    <w:uiPriority w:val="20"/>
    <w:qFormat/>
    <w:rsid w:val="00480F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69363">
      <w:bodyDiv w:val="1"/>
      <w:marLeft w:val="0"/>
      <w:marRight w:val="0"/>
      <w:marTop w:val="0"/>
      <w:marBottom w:val="0"/>
      <w:divBdr>
        <w:top w:val="none" w:sz="0" w:space="0" w:color="auto"/>
        <w:left w:val="none" w:sz="0" w:space="0" w:color="auto"/>
        <w:bottom w:val="none" w:sz="0" w:space="0" w:color="auto"/>
        <w:right w:val="none" w:sz="0" w:space="0" w:color="auto"/>
      </w:divBdr>
    </w:div>
    <w:div w:id="111558003">
      <w:bodyDiv w:val="1"/>
      <w:marLeft w:val="0"/>
      <w:marRight w:val="0"/>
      <w:marTop w:val="0"/>
      <w:marBottom w:val="0"/>
      <w:divBdr>
        <w:top w:val="none" w:sz="0" w:space="0" w:color="auto"/>
        <w:left w:val="none" w:sz="0" w:space="0" w:color="auto"/>
        <w:bottom w:val="none" w:sz="0" w:space="0" w:color="auto"/>
        <w:right w:val="none" w:sz="0" w:space="0" w:color="auto"/>
      </w:divBdr>
      <w:divsChild>
        <w:div w:id="2097744163">
          <w:marLeft w:val="274"/>
          <w:marRight w:val="0"/>
          <w:marTop w:val="0"/>
          <w:marBottom w:val="0"/>
          <w:divBdr>
            <w:top w:val="none" w:sz="0" w:space="0" w:color="auto"/>
            <w:left w:val="none" w:sz="0" w:space="0" w:color="auto"/>
            <w:bottom w:val="none" w:sz="0" w:space="0" w:color="auto"/>
            <w:right w:val="none" w:sz="0" w:space="0" w:color="auto"/>
          </w:divBdr>
        </w:div>
        <w:div w:id="1777942709">
          <w:marLeft w:val="274"/>
          <w:marRight w:val="0"/>
          <w:marTop w:val="0"/>
          <w:marBottom w:val="0"/>
          <w:divBdr>
            <w:top w:val="none" w:sz="0" w:space="0" w:color="auto"/>
            <w:left w:val="none" w:sz="0" w:space="0" w:color="auto"/>
            <w:bottom w:val="none" w:sz="0" w:space="0" w:color="auto"/>
            <w:right w:val="none" w:sz="0" w:space="0" w:color="auto"/>
          </w:divBdr>
        </w:div>
      </w:divsChild>
    </w:div>
    <w:div w:id="127088514">
      <w:bodyDiv w:val="1"/>
      <w:marLeft w:val="0"/>
      <w:marRight w:val="0"/>
      <w:marTop w:val="0"/>
      <w:marBottom w:val="0"/>
      <w:divBdr>
        <w:top w:val="none" w:sz="0" w:space="0" w:color="auto"/>
        <w:left w:val="none" w:sz="0" w:space="0" w:color="auto"/>
        <w:bottom w:val="none" w:sz="0" w:space="0" w:color="auto"/>
        <w:right w:val="none" w:sz="0" w:space="0" w:color="auto"/>
      </w:divBdr>
      <w:divsChild>
        <w:div w:id="1179202193">
          <w:marLeft w:val="446"/>
          <w:marRight w:val="0"/>
          <w:marTop w:val="0"/>
          <w:marBottom w:val="0"/>
          <w:divBdr>
            <w:top w:val="none" w:sz="0" w:space="0" w:color="auto"/>
            <w:left w:val="none" w:sz="0" w:space="0" w:color="auto"/>
            <w:bottom w:val="none" w:sz="0" w:space="0" w:color="auto"/>
            <w:right w:val="none" w:sz="0" w:space="0" w:color="auto"/>
          </w:divBdr>
        </w:div>
      </w:divsChild>
    </w:div>
    <w:div w:id="135266884">
      <w:bodyDiv w:val="1"/>
      <w:marLeft w:val="0"/>
      <w:marRight w:val="0"/>
      <w:marTop w:val="0"/>
      <w:marBottom w:val="0"/>
      <w:divBdr>
        <w:top w:val="none" w:sz="0" w:space="0" w:color="auto"/>
        <w:left w:val="none" w:sz="0" w:space="0" w:color="auto"/>
        <w:bottom w:val="none" w:sz="0" w:space="0" w:color="auto"/>
        <w:right w:val="none" w:sz="0" w:space="0" w:color="auto"/>
      </w:divBdr>
      <w:divsChild>
        <w:div w:id="658578037">
          <w:marLeft w:val="446"/>
          <w:marRight w:val="0"/>
          <w:marTop w:val="0"/>
          <w:marBottom w:val="0"/>
          <w:divBdr>
            <w:top w:val="none" w:sz="0" w:space="0" w:color="auto"/>
            <w:left w:val="none" w:sz="0" w:space="0" w:color="auto"/>
            <w:bottom w:val="none" w:sz="0" w:space="0" w:color="auto"/>
            <w:right w:val="none" w:sz="0" w:space="0" w:color="auto"/>
          </w:divBdr>
        </w:div>
      </w:divsChild>
    </w:div>
    <w:div w:id="141578660">
      <w:bodyDiv w:val="1"/>
      <w:marLeft w:val="0"/>
      <w:marRight w:val="0"/>
      <w:marTop w:val="0"/>
      <w:marBottom w:val="0"/>
      <w:divBdr>
        <w:top w:val="none" w:sz="0" w:space="0" w:color="auto"/>
        <w:left w:val="none" w:sz="0" w:space="0" w:color="auto"/>
        <w:bottom w:val="none" w:sz="0" w:space="0" w:color="auto"/>
        <w:right w:val="none" w:sz="0" w:space="0" w:color="auto"/>
      </w:divBdr>
    </w:div>
    <w:div w:id="162479821">
      <w:bodyDiv w:val="1"/>
      <w:marLeft w:val="0"/>
      <w:marRight w:val="0"/>
      <w:marTop w:val="0"/>
      <w:marBottom w:val="0"/>
      <w:divBdr>
        <w:top w:val="none" w:sz="0" w:space="0" w:color="auto"/>
        <w:left w:val="none" w:sz="0" w:space="0" w:color="auto"/>
        <w:bottom w:val="none" w:sz="0" w:space="0" w:color="auto"/>
        <w:right w:val="none" w:sz="0" w:space="0" w:color="auto"/>
      </w:divBdr>
      <w:divsChild>
        <w:div w:id="450974182">
          <w:marLeft w:val="547"/>
          <w:marRight w:val="0"/>
          <w:marTop w:val="0"/>
          <w:marBottom w:val="0"/>
          <w:divBdr>
            <w:top w:val="none" w:sz="0" w:space="0" w:color="auto"/>
            <w:left w:val="none" w:sz="0" w:space="0" w:color="auto"/>
            <w:bottom w:val="none" w:sz="0" w:space="0" w:color="auto"/>
            <w:right w:val="none" w:sz="0" w:space="0" w:color="auto"/>
          </w:divBdr>
        </w:div>
      </w:divsChild>
    </w:div>
    <w:div w:id="250284407">
      <w:bodyDiv w:val="1"/>
      <w:marLeft w:val="0"/>
      <w:marRight w:val="0"/>
      <w:marTop w:val="0"/>
      <w:marBottom w:val="0"/>
      <w:divBdr>
        <w:top w:val="none" w:sz="0" w:space="0" w:color="auto"/>
        <w:left w:val="none" w:sz="0" w:space="0" w:color="auto"/>
        <w:bottom w:val="none" w:sz="0" w:space="0" w:color="auto"/>
        <w:right w:val="none" w:sz="0" w:space="0" w:color="auto"/>
      </w:divBdr>
      <w:divsChild>
        <w:div w:id="1931500334">
          <w:marLeft w:val="446"/>
          <w:marRight w:val="0"/>
          <w:marTop w:val="0"/>
          <w:marBottom w:val="0"/>
          <w:divBdr>
            <w:top w:val="none" w:sz="0" w:space="0" w:color="auto"/>
            <w:left w:val="none" w:sz="0" w:space="0" w:color="auto"/>
            <w:bottom w:val="none" w:sz="0" w:space="0" w:color="auto"/>
            <w:right w:val="none" w:sz="0" w:space="0" w:color="auto"/>
          </w:divBdr>
        </w:div>
      </w:divsChild>
    </w:div>
    <w:div w:id="337197973">
      <w:bodyDiv w:val="1"/>
      <w:marLeft w:val="0"/>
      <w:marRight w:val="0"/>
      <w:marTop w:val="0"/>
      <w:marBottom w:val="0"/>
      <w:divBdr>
        <w:top w:val="none" w:sz="0" w:space="0" w:color="auto"/>
        <w:left w:val="none" w:sz="0" w:space="0" w:color="auto"/>
        <w:bottom w:val="none" w:sz="0" w:space="0" w:color="auto"/>
        <w:right w:val="none" w:sz="0" w:space="0" w:color="auto"/>
      </w:divBdr>
    </w:div>
    <w:div w:id="435296637">
      <w:bodyDiv w:val="1"/>
      <w:marLeft w:val="0"/>
      <w:marRight w:val="0"/>
      <w:marTop w:val="0"/>
      <w:marBottom w:val="0"/>
      <w:divBdr>
        <w:top w:val="none" w:sz="0" w:space="0" w:color="auto"/>
        <w:left w:val="none" w:sz="0" w:space="0" w:color="auto"/>
        <w:bottom w:val="none" w:sz="0" w:space="0" w:color="auto"/>
        <w:right w:val="none" w:sz="0" w:space="0" w:color="auto"/>
      </w:divBdr>
      <w:divsChild>
        <w:div w:id="1787581999">
          <w:marLeft w:val="1166"/>
          <w:marRight w:val="0"/>
          <w:marTop w:val="0"/>
          <w:marBottom w:val="0"/>
          <w:divBdr>
            <w:top w:val="none" w:sz="0" w:space="0" w:color="auto"/>
            <w:left w:val="none" w:sz="0" w:space="0" w:color="auto"/>
            <w:bottom w:val="none" w:sz="0" w:space="0" w:color="auto"/>
            <w:right w:val="none" w:sz="0" w:space="0" w:color="auto"/>
          </w:divBdr>
        </w:div>
        <w:div w:id="1799294167">
          <w:marLeft w:val="1166"/>
          <w:marRight w:val="0"/>
          <w:marTop w:val="0"/>
          <w:marBottom w:val="0"/>
          <w:divBdr>
            <w:top w:val="none" w:sz="0" w:space="0" w:color="auto"/>
            <w:left w:val="none" w:sz="0" w:space="0" w:color="auto"/>
            <w:bottom w:val="none" w:sz="0" w:space="0" w:color="auto"/>
            <w:right w:val="none" w:sz="0" w:space="0" w:color="auto"/>
          </w:divBdr>
        </w:div>
        <w:div w:id="559563836">
          <w:marLeft w:val="1166"/>
          <w:marRight w:val="0"/>
          <w:marTop w:val="0"/>
          <w:marBottom w:val="0"/>
          <w:divBdr>
            <w:top w:val="none" w:sz="0" w:space="0" w:color="auto"/>
            <w:left w:val="none" w:sz="0" w:space="0" w:color="auto"/>
            <w:bottom w:val="none" w:sz="0" w:space="0" w:color="auto"/>
            <w:right w:val="none" w:sz="0" w:space="0" w:color="auto"/>
          </w:divBdr>
        </w:div>
        <w:div w:id="1583755722">
          <w:marLeft w:val="1166"/>
          <w:marRight w:val="0"/>
          <w:marTop w:val="0"/>
          <w:marBottom w:val="0"/>
          <w:divBdr>
            <w:top w:val="none" w:sz="0" w:space="0" w:color="auto"/>
            <w:left w:val="none" w:sz="0" w:space="0" w:color="auto"/>
            <w:bottom w:val="none" w:sz="0" w:space="0" w:color="auto"/>
            <w:right w:val="none" w:sz="0" w:space="0" w:color="auto"/>
          </w:divBdr>
        </w:div>
      </w:divsChild>
    </w:div>
    <w:div w:id="485325356">
      <w:bodyDiv w:val="1"/>
      <w:marLeft w:val="0"/>
      <w:marRight w:val="0"/>
      <w:marTop w:val="0"/>
      <w:marBottom w:val="0"/>
      <w:divBdr>
        <w:top w:val="none" w:sz="0" w:space="0" w:color="auto"/>
        <w:left w:val="none" w:sz="0" w:space="0" w:color="auto"/>
        <w:bottom w:val="none" w:sz="0" w:space="0" w:color="auto"/>
        <w:right w:val="none" w:sz="0" w:space="0" w:color="auto"/>
      </w:divBdr>
    </w:div>
    <w:div w:id="489176343">
      <w:bodyDiv w:val="1"/>
      <w:marLeft w:val="0"/>
      <w:marRight w:val="0"/>
      <w:marTop w:val="0"/>
      <w:marBottom w:val="0"/>
      <w:divBdr>
        <w:top w:val="none" w:sz="0" w:space="0" w:color="auto"/>
        <w:left w:val="none" w:sz="0" w:space="0" w:color="auto"/>
        <w:bottom w:val="none" w:sz="0" w:space="0" w:color="auto"/>
        <w:right w:val="none" w:sz="0" w:space="0" w:color="auto"/>
      </w:divBdr>
    </w:div>
    <w:div w:id="515583606">
      <w:bodyDiv w:val="1"/>
      <w:marLeft w:val="0"/>
      <w:marRight w:val="0"/>
      <w:marTop w:val="0"/>
      <w:marBottom w:val="0"/>
      <w:divBdr>
        <w:top w:val="none" w:sz="0" w:space="0" w:color="auto"/>
        <w:left w:val="none" w:sz="0" w:space="0" w:color="auto"/>
        <w:bottom w:val="none" w:sz="0" w:space="0" w:color="auto"/>
        <w:right w:val="none" w:sz="0" w:space="0" w:color="auto"/>
      </w:divBdr>
    </w:div>
    <w:div w:id="561991322">
      <w:bodyDiv w:val="1"/>
      <w:marLeft w:val="0"/>
      <w:marRight w:val="0"/>
      <w:marTop w:val="0"/>
      <w:marBottom w:val="0"/>
      <w:divBdr>
        <w:top w:val="none" w:sz="0" w:space="0" w:color="auto"/>
        <w:left w:val="none" w:sz="0" w:space="0" w:color="auto"/>
        <w:bottom w:val="none" w:sz="0" w:space="0" w:color="auto"/>
        <w:right w:val="none" w:sz="0" w:space="0" w:color="auto"/>
      </w:divBdr>
      <w:divsChild>
        <w:div w:id="1480808748">
          <w:marLeft w:val="446"/>
          <w:marRight w:val="0"/>
          <w:marTop w:val="0"/>
          <w:marBottom w:val="0"/>
          <w:divBdr>
            <w:top w:val="none" w:sz="0" w:space="0" w:color="auto"/>
            <w:left w:val="none" w:sz="0" w:space="0" w:color="auto"/>
            <w:bottom w:val="none" w:sz="0" w:space="0" w:color="auto"/>
            <w:right w:val="none" w:sz="0" w:space="0" w:color="auto"/>
          </w:divBdr>
        </w:div>
      </w:divsChild>
    </w:div>
    <w:div w:id="564756000">
      <w:bodyDiv w:val="1"/>
      <w:marLeft w:val="0"/>
      <w:marRight w:val="0"/>
      <w:marTop w:val="0"/>
      <w:marBottom w:val="0"/>
      <w:divBdr>
        <w:top w:val="none" w:sz="0" w:space="0" w:color="auto"/>
        <w:left w:val="none" w:sz="0" w:space="0" w:color="auto"/>
        <w:bottom w:val="none" w:sz="0" w:space="0" w:color="auto"/>
        <w:right w:val="none" w:sz="0" w:space="0" w:color="auto"/>
      </w:divBdr>
    </w:div>
    <w:div w:id="638069011">
      <w:bodyDiv w:val="1"/>
      <w:marLeft w:val="0"/>
      <w:marRight w:val="0"/>
      <w:marTop w:val="0"/>
      <w:marBottom w:val="0"/>
      <w:divBdr>
        <w:top w:val="none" w:sz="0" w:space="0" w:color="auto"/>
        <w:left w:val="none" w:sz="0" w:space="0" w:color="auto"/>
        <w:bottom w:val="none" w:sz="0" w:space="0" w:color="auto"/>
        <w:right w:val="none" w:sz="0" w:space="0" w:color="auto"/>
      </w:divBdr>
      <w:divsChild>
        <w:div w:id="813328399">
          <w:marLeft w:val="547"/>
          <w:marRight w:val="0"/>
          <w:marTop w:val="200"/>
          <w:marBottom w:val="160"/>
          <w:divBdr>
            <w:top w:val="none" w:sz="0" w:space="0" w:color="auto"/>
            <w:left w:val="none" w:sz="0" w:space="0" w:color="auto"/>
            <w:bottom w:val="none" w:sz="0" w:space="0" w:color="auto"/>
            <w:right w:val="none" w:sz="0" w:space="0" w:color="auto"/>
          </w:divBdr>
        </w:div>
        <w:div w:id="1160845598">
          <w:marLeft w:val="547"/>
          <w:marRight w:val="0"/>
          <w:marTop w:val="200"/>
          <w:marBottom w:val="160"/>
          <w:divBdr>
            <w:top w:val="none" w:sz="0" w:space="0" w:color="auto"/>
            <w:left w:val="none" w:sz="0" w:space="0" w:color="auto"/>
            <w:bottom w:val="none" w:sz="0" w:space="0" w:color="auto"/>
            <w:right w:val="none" w:sz="0" w:space="0" w:color="auto"/>
          </w:divBdr>
        </w:div>
        <w:div w:id="398409519">
          <w:marLeft w:val="547"/>
          <w:marRight w:val="0"/>
          <w:marTop w:val="200"/>
          <w:marBottom w:val="160"/>
          <w:divBdr>
            <w:top w:val="none" w:sz="0" w:space="0" w:color="auto"/>
            <w:left w:val="none" w:sz="0" w:space="0" w:color="auto"/>
            <w:bottom w:val="none" w:sz="0" w:space="0" w:color="auto"/>
            <w:right w:val="none" w:sz="0" w:space="0" w:color="auto"/>
          </w:divBdr>
        </w:div>
        <w:div w:id="1514149367">
          <w:marLeft w:val="547"/>
          <w:marRight w:val="0"/>
          <w:marTop w:val="200"/>
          <w:marBottom w:val="160"/>
          <w:divBdr>
            <w:top w:val="none" w:sz="0" w:space="0" w:color="auto"/>
            <w:left w:val="none" w:sz="0" w:space="0" w:color="auto"/>
            <w:bottom w:val="none" w:sz="0" w:space="0" w:color="auto"/>
            <w:right w:val="none" w:sz="0" w:space="0" w:color="auto"/>
          </w:divBdr>
        </w:div>
      </w:divsChild>
    </w:div>
    <w:div w:id="646516330">
      <w:bodyDiv w:val="1"/>
      <w:marLeft w:val="0"/>
      <w:marRight w:val="0"/>
      <w:marTop w:val="0"/>
      <w:marBottom w:val="0"/>
      <w:divBdr>
        <w:top w:val="none" w:sz="0" w:space="0" w:color="auto"/>
        <w:left w:val="none" w:sz="0" w:space="0" w:color="auto"/>
        <w:bottom w:val="none" w:sz="0" w:space="0" w:color="auto"/>
        <w:right w:val="none" w:sz="0" w:space="0" w:color="auto"/>
      </w:divBdr>
      <w:divsChild>
        <w:div w:id="1339574932">
          <w:marLeft w:val="446"/>
          <w:marRight w:val="0"/>
          <w:marTop w:val="0"/>
          <w:marBottom w:val="0"/>
          <w:divBdr>
            <w:top w:val="none" w:sz="0" w:space="0" w:color="auto"/>
            <w:left w:val="none" w:sz="0" w:space="0" w:color="auto"/>
            <w:bottom w:val="none" w:sz="0" w:space="0" w:color="auto"/>
            <w:right w:val="none" w:sz="0" w:space="0" w:color="auto"/>
          </w:divBdr>
        </w:div>
      </w:divsChild>
    </w:div>
    <w:div w:id="646862880">
      <w:bodyDiv w:val="1"/>
      <w:marLeft w:val="0"/>
      <w:marRight w:val="0"/>
      <w:marTop w:val="0"/>
      <w:marBottom w:val="0"/>
      <w:divBdr>
        <w:top w:val="none" w:sz="0" w:space="0" w:color="auto"/>
        <w:left w:val="none" w:sz="0" w:space="0" w:color="auto"/>
        <w:bottom w:val="none" w:sz="0" w:space="0" w:color="auto"/>
        <w:right w:val="none" w:sz="0" w:space="0" w:color="auto"/>
      </w:divBdr>
    </w:div>
    <w:div w:id="816070243">
      <w:bodyDiv w:val="1"/>
      <w:marLeft w:val="0"/>
      <w:marRight w:val="0"/>
      <w:marTop w:val="0"/>
      <w:marBottom w:val="0"/>
      <w:divBdr>
        <w:top w:val="none" w:sz="0" w:space="0" w:color="auto"/>
        <w:left w:val="none" w:sz="0" w:space="0" w:color="auto"/>
        <w:bottom w:val="none" w:sz="0" w:space="0" w:color="auto"/>
        <w:right w:val="none" w:sz="0" w:space="0" w:color="auto"/>
      </w:divBdr>
      <w:divsChild>
        <w:div w:id="922490646">
          <w:marLeft w:val="446"/>
          <w:marRight w:val="0"/>
          <w:marTop w:val="0"/>
          <w:marBottom w:val="0"/>
          <w:divBdr>
            <w:top w:val="none" w:sz="0" w:space="0" w:color="auto"/>
            <w:left w:val="none" w:sz="0" w:space="0" w:color="auto"/>
            <w:bottom w:val="none" w:sz="0" w:space="0" w:color="auto"/>
            <w:right w:val="none" w:sz="0" w:space="0" w:color="auto"/>
          </w:divBdr>
        </w:div>
      </w:divsChild>
    </w:div>
    <w:div w:id="844704678">
      <w:bodyDiv w:val="1"/>
      <w:marLeft w:val="0"/>
      <w:marRight w:val="0"/>
      <w:marTop w:val="0"/>
      <w:marBottom w:val="0"/>
      <w:divBdr>
        <w:top w:val="none" w:sz="0" w:space="0" w:color="auto"/>
        <w:left w:val="none" w:sz="0" w:space="0" w:color="auto"/>
        <w:bottom w:val="none" w:sz="0" w:space="0" w:color="auto"/>
        <w:right w:val="none" w:sz="0" w:space="0" w:color="auto"/>
      </w:divBdr>
      <w:divsChild>
        <w:div w:id="763720086">
          <w:marLeft w:val="274"/>
          <w:marRight w:val="0"/>
          <w:marTop w:val="0"/>
          <w:marBottom w:val="0"/>
          <w:divBdr>
            <w:top w:val="none" w:sz="0" w:space="0" w:color="auto"/>
            <w:left w:val="none" w:sz="0" w:space="0" w:color="auto"/>
            <w:bottom w:val="none" w:sz="0" w:space="0" w:color="auto"/>
            <w:right w:val="none" w:sz="0" w:space="0" w:color="auto"/>
          </w:divBdr>
        </w:div>
      </w:divsChild>
    </w:div>
    <w:div w:id="902368639">
      <w:bodyDiv w:val="1"/>
      <w:marLeft w:val="0"/>
      <w:marRight w:val="0"/>
      <w:marTop w:val="0"/>
      <w:marBottom w:val="0"/>
      <w:divBdr>
        <w:top w:val="none" w:sz="0" w:space="0" w:color="auto"/>
        <w:left w:val="none" w:sz="0" w:space="0" w:color="auto"/>
        <w:bottom w:val="none" w:sz="0" w:space="0" w:color="auto"/>
        <w:right w:val="none" w:sz="0" w:space="0" w:color="auto"/>
      </w:divBdr>
      <w:divsChild>
        <w:div w:id="1364595629">
          <w:marLeft w:val="274"/>
          <w:marRight w:val="0"/>
          <w:marTop w:val="0"/>
          <w:marBottom w:val="0"/>
          <w:divBdr>
            <w:top w:val="none" w:sz="0" w:space="0" w:color="auto"/>
            <w:left w:val="none" w:sz="0" w:space="0" w:color="auto"/>
            <w:bottom w:val="none" w:sz="0" w:space="0" w:color="auto"/>
            <w:right w:val="none" w:sz="0" w:space="0" w:color="auto"/>
          </w:divBdr>
        </w:div>
        <w:div w:id="327952511">
          <w:marLeft w:val="274"/>
          <w:marRight w:val="0"/>
          <w:marTop w:val="0"/>
          <w:marBottom w:val="0"/>
          <w:divBdr>
            <w:top w:val="none" w:sz="0" w:space="0" w:color="auto"/>
            <w:left w:val="none" w:sz="0" w:space="0" w:color="auto"/>
            <w:bottom w:val="none" w:sz="0" w:space="0" w:color="auto"/>
            <w:right w:val="none" w:sz="0" w:space="0" w:color="auto"/>
          </w:divBdr>
        </w:div>
      </w:divsChild>
    </w:div>
    <w:div w:id="943269797">
      <w:bodyDiv w:val="1"/>
      <w:marLeft w:val="0"/>
      <w:marRight w:val="0"/>
      <w:marTop w:val="0"/>
      <w:marBottom w:val="0"/>
      <w:divBdr>
        <w:top w:val="none" w:sz="0" w:space="0" w:color="auto"/>
        <w:left w:val="none" w:sz="0" w:space="0" w:color="auto"/>
        <w:bottom w:val="none" w:sz="0" w:space="0" w:color="auto"/>
        <w:right w:val="none" w:sz="0" w:space="0" w:color="auto"/>
      </w:divBdr>
      <w:divsChild>
        <w:div w:id="1385562600">
          <w:marLeft w:val="274"/>
          <w:marRight w:val="0"/>
          <w:marTop w:val="0"/>
          <w:marBottom w:val="0"/>
          <w:divBdr>
            <w:top w:val="none" w:sz="0" w:space="0" w:color="auto"/>
            <w:left w:val="none" w:sz="0" w:space="0" w:color="auto"/>
            <w:bottom w:val="none" w:sz="0" w:space="0" w:color="auto"/>
            <w:right w:val="none" w:sz="0" w:space="0" w:color="auto"/>
          </w:divBdr>
        </w:div>
      </w:divsChild>
    </w:div>
    <w:div w:id="950741835">
      <w:bodyDiv w:val="1"/>
      <w:marLeft w:val="0"/>
      <w:marRight w:val="0"/>
      <w:marTop w:val="0"/>
      <w:marBottom w:val="0"/>
      <w:divBdr>
        <w:top w:val="none" w:sz="0" w:space="0" w:color="auto"/>
        <w:left w:val="none" w:sz="0" w:space="0" w:color="auto"/>
        <w:bottom w:val="none" w:sz="0" w:space="0" w:color="auto"/>
        <w:right w:val="none" w:sz="0" w:space="0" w:color="auto"/>
      </w:divBdr>
      <w:divsChild>
        <w:div w:id="1220942010">
          <w:marLeft w:val="446"/>
          <w:marRight w:val="0"/>
          <w:marTop w:val="0"/>
          <w:marBottom w:val="0"/>
          <w:divBdr>
            <w:top w:val="none" w:sz="0" w:space="0" w:color="auto"/>
            <w:left w:val="none" w:sz="0" w:space="0" w:color="auto"/>
            <w:bottom w:val="none" w:sz="0" w:space="0" w:color="auto"/>
            <w:right w:val="none" w:sz="0" w:space="0" w:color="auto"/>
          </w:divBdr>
        </w:div>
      </w:divsChild>
    </w:div>
    <w:div w:id="995643229">
      <w:bodyDiv w:val="1"/>
      <w:marLeft w:val="0"/>
      <w:marRight w:val="0"/>
      <w:marTop w:val="0"/>
      <w:marBottom w:val="0"/>
      <w:divBdr>
        <w:top w:val="none" w:sz="0" w:space="0" w:color="auto"/>
        <w:left w:val="none" w:sz="0" w:space="0" w:color="auto"/>
        <w:bottom w:val="none" w:sz="0" w:space="0" w:color="auto"/>
        <w:right w:val="none" w:sz="0" w:space="0" w:color="auto"/>
      </w:divBdr>
    </w:div>
    <w:div w:id="1022050018">
      <w:bodyDiv w:val="1"/>
      <w:marLeft w:val="0"/>
      <w:marRight w:val="0"/>
      <w:marTop w:val="0"/>
      <w:marBottom w:val="0"/>
      <w:divBdr>
        <w:top w:val="none" w:sz="0" w:space="0" w:color="auto"/>
        <w:left w:val="none" w:sz="0" w:space="0" w:color="auto"/>
        <w:bottom w:val="none" w:sz="0" w:space="0" w:color="auto"/>
        <w:right w:val="none" w:sz="0" w:space="0" w:color="auto"/>
      </w:divBdr>
      <w:divsChild>
        <w:div w:id="522060254">
          <w:marLeft w:val="274"/>
          <w:marRight w:val="0"/>
          <w:marTop w:val="0"/>
          <w:marBottom w:val="0"/>
          <w:divBdr>
            <w:top w:val="none" w:sz="0" w:space="0" w:color="auto"/>
            <w:left w:val="none" w:sz="0" w:space="0" w:color="auto"/>
            <w:bottom w:val="none" w:sz="0" w:space="0" w:color="auto"/>
            <w:right w:val="none" w:sz="0" w:space="0" w:color="auto"/>
          </w:divBdr>
        </w:div>
      </w:divsChild>
    </w:div>
    <w:div w:id="1063984550">
      <w:bodyDiv w:val="1"/>
      <w:marLeft w:val="0"/>
      <w:marRight w:val="0"/>
      <w:marTop w:val="0"/>
      <w:marBottom w:val="0"/>
      <w:divBdr>
        <w:top w:val="none" w:sz="0" w:space="0" w:color="auto"/>
        <w:left w:val="none" w:sz="0" w:space="0" w:color="auto"/>
        <w:bottom w:val="none" w:sz="0" w:space="0" w:color="auto"/>
        <w:right w:val="none" w:sz="0" w:space="0" w:color="auto"/>
      </w:divBdr>
      <w:divsChild>
        <w:div w:id="957952385">
          <w:marLeft w:val="446"/>
          <w:marRight w:val="0"/>
          <w:marTop w:val="0"/>
          <w:marBottom w:val="0"/>
          <w:divBdr>
            <w:top w:val="none" w:sz="0" w:space="0" w:color="auto"/>
            <w:left w:val="none" w:sz="0" w:space="0" w:color="auto"/>
            <w:bottom w:val="none" w:sz="0" w:space="0" w:color="auto"/>
            <w:right w:val="none" w:sz="0" w:space="0" w:color="auto"/>
          </w:divBdr>
        </w:div>
      </w:divsChild>
    </w:div>
    <w:div w:id="1072777533">
      <w:bodyDiv w:val="1"/>
      <w:marLeft w:val="0"/>
      <w:marRight w:val="0"/>
      <w:marTop w:val="0"/>
      <w:marBottom w:val="0"/>
      <w:divBdr>
        <w:top w:val="none" w:sz="0" w:space="0" w:color="auto"/>
        <w:left w:val="none" w:sz="0" w:space="0" w:color="auto"/>
        <w:bottom w:val="none" w:sz="0" w:space="0" w:color="auto"/>
        <w:right w:val="none" w:sz="0" w:space="0" w:color="auto"/>
      </w:divBdr>
      <w:divsChild>
        <w:div w:id="491801343">
          <w:marLeft w:val="274"/>
          <w:marRight w:val="0"/>
          <w:marTop w:val="0"/>
          <w:marBottom w:val="0"/>
          <w:divBdr>
            <w:top w:val="none" w:sz="0" w:space="0" w:color="auto"/>
            <w:left w:val="none" w:sz="0" w:space="0" w:color="auto"/>
            <w:bottom w:val="none" w:sz="0" w:space="0" w:color="auto"/>
            <w:right w:val="none" w:sz="0" w:space="0" w:color="auto"/>
          </w:divBdr>
        </w:div>
      </w:divsChild>
    </w:div>
    <w:div w:id="1094283578">
      <w:bodyDiv w:val="1"/>
      <w:marLeft w:val="0"/>
      <w:marRight w:val="0"/>
      <w:marTop w:val="0"/>
      <w:marBottom w:val="0"/>
      <w:divBdr>
        <w:top w:val="none" w:sz="0" w:space="0" w:color="auto"/>
        <w:left w:val="none" w:sz="0" w:space="0" w:color="auto"/>
        <w:bottom w:val="none" w:sz="0" w:space="0" w:color="auto"/>
        <w:right w:val="none" w:sz="0" w:space="0" w:color="auto"/>
      </w:divBdr>
    </w:div>
    <w:div w:id="1121925132">
      <w:bodyDiv w:val="1"/>
      <w:marLeft w:val="0"/>
      <w:marRight w:val="0"/>
      <w:marTop w:val="0"/>
      <w:marBottom w:val="0"/>
      <w:divBdr>
        <w:top w:val="none" w:sz="0" w:space="0" w:color="auto"/>
        <w:left w:val="none" w:sz="0" w:space="0" w:color="auto"/>
        <w:bottom w:val="none" w:sz="0" w:space="0" w:color="auto"/>
        <w:right w:val="none" w:sz="0" w:space="0" w:color="auto"/>
      </w:divBdr>
      <w:divsChild>
        <w:div w:id="2102290488">
          <w:marLeft w:val="446"/>
          <w:marRight w:val="0"/>
          <w:marTop w:val="0"/>
          <w:marBottom w:val="0"/>
          <w:divBdr>
            <w:top w:val="none" w:sz="0" w:space="0" w:color="auto"/>
            <w:left w:val="none" w:sz="0" w:space="0" w:color="auto"/>
            <w:bottom w:val="none" w:sz="0" w:space="0" w:color="auto"/>
            <w:right w:val="none" w:sz="0" w:space="0" w:color="auto"/>
          </w:divBdr>
        </w:div>
      </w:divsChild>
    </w:div>
    <w:div w:id="1143040716">
      <w:bodyDiv w:val="1"/>
      <w:marLeft w:val="0"/>
      <w:marRight w:val="0"/>
      <w:marTop w:val="0"/>
      <w:marBottom w:val="0"/>
      <w:divBdr>
        <w:top w:val="none" w:sz="0" w:space="0" w:color="auto"/>
        <w:left w:val="none" w:sz="0" w:space="0" w:color="auto"/>
        <w:bottom w:val="none" w:sz="0" w:space="0" w:color="auto"/>
        <w:right w:val="none" w:sz="0" w:space="0" w:color="auto"/>
      </w:divBdr>
      <w:divsChild>
        <w:div w:id="2103449265">
          <w:marLeft w:val="274"/>
          <w:marRight w:val="0"/>
          <w:marTop w:val="0"/>
          <w:marBottom w:val="0"/>
          <w:divBdr>
            <w:top w:val="none" w:sz="0" w:space="0" w:color="auto"/>
            <w:left w:val="none" w:sz="0" w:space="0" w:color="auto"/>
            <w:bottom w:val="none" w:sz="0" w:space="0" w:color="auto"/>
            <w:right w:val="none" w:sz="0" w:space="0" w:color="auto"/>
          </w:divBdr>
        </w:div>
        <w:div w:id="259335055">
          <w:marLeft w:val="274"/>
          <w:marRight w:val="0"/>
          <w:marTop w:val="0"/>
          <w:marBottom w:val="0"/>
          <w:divBdr>
            <w:top w:val="none" w:sz="0" w:space="0" w:color="auto"/>
            <w:left w:val="none" w:sz="0" w:space="0" w:color="auto"/>
            <w:bottom w:val="none" w:sz="0" w:space="0" w:color="auto"/>
            <w:right w:val="none" w:sz="0" w:space="0" w:color="auto"/>
          </w:divBdr>
        </w:div>
      </w:divsChild>
    </w:div>
    <w:div w:id="1144008985">
      <w:bodyDiv w:val="1"/>
      <w:marLeft w:val="0"/>
      <w:marRight w:val="0"/>
      <w:marTop w:val="0"/>
      <w:marBottom w:val="0"/>
      <w:divBdr>
        <w:top w:val="none" w:sz="0" w:space="0" w:color="auto"/>
        <w:left w:val="none" w:sz="0" w:space="0" w:color="auto"/>
        <w:bottom w:val="none" w:sz="0" w:space="0" w:color="auto"/>
        <w:right w:val="none" w:sz="0" w:space="0" w:color="auto"/>
      </w:divBdr>
    </w:div>
    <w:div w:id="1221596929">
      <w:bodyDiv w:val="1"/>
      <w:marLeft w:val="0"/>
      <w:marRight w:val="0"/>
      <w:marTop w:val="0"/>
      <w:marBottom w:val="0"/>
      <w:divBdr>
        <w:top w:val="none" w:sz="0" w:space="0" w:color="auto"/>
        <w:left w:val="none" w:sz="0" w:space="0" w:color="auto"/>
        <w:bottom w:val="none" w:sz="0" w:space="0" w:color="auto"/>
        <w:right w:val="none" w:sz="0" w:space="0" w:color="auto"/>
      </w:divBdr>
      <w:divsChild>
        <w:div w:id="1943485873">
          <w:marLeft w:val="274"/>
          <w:marRight w:val="0"/>
          <w:marTop w:val="0"/>
          <w:marBottom w:val="0"/>
          <w:divBdr>
            <w:top w:val="none" w:sz="0" w:space="0" w:color="auto"/>
            <w:left w:val="none" w:sz="0" w:space="0" w:color="auto"/>
            <w:bottom w:val="none" w:sz="0" w:space="0" w:color="auto"/>
            <w:right w:val="none" w:sz="0" w:space="0" w:color="auto"/>
          </w:divBdr>
        </w:div>
      </w:divsChild>
    </w:div>
    <w:div w:id="1319387007">
      <w:bodyDiv w:val="1"/>
      <w:marLeft w:val="0"/>
      <w:marRight w:val="0"/>
      <w:marTop w:val="0"/>
      <w:marBottom w:val="0"/>
      <w:divBdr>
        <w:top w:val="none" w:sz="0" w:space="0" w:color="auto"/>
        <w:left w:val="none" w:sz="0" w:space="0" w:color="auto"/>
        <w:bottom w:val="none" w:sz="0" w:space="0" w:color="auto"/>
        <w:right w:val="none" w:sz="0" w:space="0" w:color="auto"/>
      </w:divBdr>
    </w:div>
    <w:div w:id="1341160689">
      <w:bodyDiv w:val="1"/>
      <w:marLeft w:val="0"/>
      <w:marRight w:val="0"/>
      <w:marTop w:val="0"/>
      <w:marBottom w:val="0"/>
      <w:divBdr>
        <w:top w:val="none" w:sz="0" w:space="0" w:color="auto"/>
        <w:left w:val="none" w:sz="0" w:space="0" w:color="auto"/>
        <w:bottom w:val="none" w:sz="0" w:space="0" w:color="auto"/>
        <w:right w:val="none" w:sz="0" w:space="0" w:color="auto"/>
      </w:divBdr>
    </w:div>
    <w:div w:id="1345673652">
      <w:bodyDiv w:val="1"/>
      <w:marLeft w:val="0"/>
      <w:marRight w:val="0"/>
      <w:marTop w:val="0"/>
      <w:marBottom w:val="0"/>
      <w:divBdr>
        <w:top w:val="none" w:sz="0" w:space="0" w:color="auto"/>
        <w:left w:val="none" w:sz="0" w:space="0" w:color="auto"/>
        <w:bottom w:val="none" w:sz="0" w:space="0" w:color="auto"/>
        <w:right w:val="none" w:sz="0" w:space="0" w:color="auto"/>
      </w:divBdr>
    </w:div>
    <w:div w:id="1349941243">
      <w:bodyDiv w:val="1"/>
      <w:marLeft w:val="0"/>
      <w:marRight w:val="0"/>
      <w:marTop w:val="0"/>
      <w:marBottom w:val="0"/>
      <w:divBdr>
        <w:top w:val="none" w:sz="0" w:space="0" w:color="auto"/>
        <w:left w:val="none" w:sz="0" w:space="0" w:color="auto"/>
        <w:bottom w:val="none" w:sz="0" w:space="0" w:color="auto"/>
        <w:right w:val="none" w:sz="0" w:space="0" w:color="auto"/>
      </w:divBdr>
    </w:div>
    <w:div w:id="1407536729">
      <w:bodyDiv w:val="1"/>
      <w:marLeft w:val="0"/>
      <w:marRight w:val="0"/>
      <w:marTop w:val="0"/>
      <w:marBottom w:val="0"/>
      <w:divBdr>
        <w:top w:val="none" w:sz="0" w:space="0" w:color="auto"/>
        <w:left w:val="none" w:sz="0" w:space="0" w:color="auto"/>
        <w:bottom w:val="none" w:sz="0" w:space="0" w:color="auto"/>
        <w:right w:val="none" w:sz="0" w:space="0" w:color="auto"/>
      </w:divBdr>
      <w:divsChild>
        <w:div w:id="152524434">
          <w:marLeft w:val="274"/>
          <w:marRight w:val="0"/>
          <w:marTop w:val="0"/>
          <w:marBottom w:val="0"/>
          <w:divBdr>
            <w:top w:val="none" w:sz="0" w:space="0" w:color="auto"/>
            <w:left w:val="none" w:sz="0" w:space="0" w:color="auto"/>
            <w:bottom w:val="none" w:sz="0" w:space="0" w:color="auto"/>
            <w:right w:val="none" w:sz="0" w:space="0" w:color="auto"/>
          </w:divBdr>
        </w:div>
      </w:divsChild>
    </w:div>
    <w:div w:id="1425999815">
      <w:bodyDiv w:val="1"/>
      <w:marLeft w:val="0"/>
      <w:marRight w:val="0"/>
      <w:marTop w:val="0"/>
      <w:marBottom w:val="0"/>
      <w:divBdr>
        <w:top w:val="none" w:sz="0" w:space="0" w:color="auto"/>
        <w:left w:val="none" w:sz="0" w:space="0" w:color="auto"/>
        <w:bottom w:val="none" w:sz="0" w:space="0" w:color="auto"/>
        <w:right w:val="none" w:sz="0" w:space="0" w:color="auto"/>
      </w:divBdr>
    </w:div>
    <w:div w:id="1486555918">
      <w:bodyDiv w:val="1"/>
      <w:marLeft w:val="0"/>
      <w:marRight w:val="0"/>
      <w:marTop w:val="0"/>
      <w:marBottom w:val="0"/>
      <w:divBdr>
        <w:top w:val="none" w:sz="0" w:space="0" w:color="auto"/>
        <w:left w:val="none" w:sz="0" w:space="0" w:color="auto"/>
        <w:bottom w:val="none" w:sz="0" w:space="0" w:color="auto"/>
        <w:right w:val="none" w:sz="0" w:space="0" w:color="auto"/>
      </w:divBdr>
      <w:divsChild>
        <w:div w:id="1557205155">
          <w:marLeft w:val="274"/>
          <w:marRight w:val="0"/>
          <w:marTop w:val="0"/>
          <w:marBottom w:val="0"/>
          <w:divBdr>
            <w:top w:val="none" w:sz="0" w:space="0" w:color="auto"/>
            <w:left w:val="none" w:sz="0" w:space="0" w:color="auto"/>
            <w:bottom w:val="none" w:sz="0" w:space="0" w:color="auto"/>
            <w:right w:val="none" w:sz="0" w:space="0" w:color="auto"/>
          </w:divBdr>
        </w:div>
        <w:div w:id="918946244">
          <w:marLeft w:val="274"/>
          <w:marRight w:val="0"/>
          <w:marTop w:val="0"/>
          <w:marBottom w:val="0"/>
          <w:divBdr>
            <w:top w:val="none" w:sz="0" w:space="0" w:color="auto"/>
            <w:left w:val="none" w:sz="0" w:space="0" w:color="auto"/>
            <w:bottom w:val="none" w:sz="0" w:space="0" w:color="auto"/>
            <w:right w:val="none" w:sz="0" w:space="0" w:color="auto"/>
          </w:divBdr>
        </w:div>
        <w:div w:id="1335449865">
          <w:marLeft w:val="274"/>
          <w:marRight w:val="0"/>
          <w:marTop w:val="0"/>
          <w:marBottom w:val="0"/>
          <w:divBdr>
            <w:top w:val="none" w:sz="0" w:space="0" w:color="auto"/>
            <w:left w:val="none" w:sz="0" w:space="0" w:color="auto"/>
            <w:bottom w:val="none" w:sz="0" w:space="0" w:color="auto"/>
            <w:right w:val="none" w:sz="0" w:space="0" w:color="auto"/>
          </w:divBdr>
        </w:div>
      </w:divsChild>
    </w:div>
    <w:div w:id="1490360860">
      <w:bodyDiv w:val="1"/>
      <w:marLeft w:val="0"/>
      <w:marRight w:val="0"/>
      <w:marTop w:val="0"/>
      <w:marBottom w:val="0"/>
      <w:divBdr>
        <w:top w:val="none" w:sz="0" w:space="0" w:color="auto"/>
        <w:left w:val="none" w:sz="0" w:space="0" w:color="auto"/>
        <w:bottom w:val="none" w:sz="0" w:space="0" w:color="auto"/>
        <w:right w:val="none" w:sz="0" w:space="0" w:color="auto"/>
      </w:divBdr>
      <w:divsChild>
        <w:div w:id="1103572917">
          <w:marLeft w:val="0"/>
          <w:marRight w:val="0"/>
          <w:marTop w:val="0"/>
          <w:marBottom w:val="0"/>
          <w:divBdr>
            <w:top w:val="none" w:sz="0" w:space="0" w:color="auto"/>
            <w:left w:val="none" w:sz="0" w:space="0" w:color="auto"/>
            <w:bottom w:val="none" w:sz="0" w:space="0" w:color="auto"/>
            <w:right w:val="none" w:sz="0" w:space="0" w:color="auto"/>
          </w:divBdr>
        </w:div>
      </w:divsChild>
    </w:div>
    <w:div w:id="1499613497">
      <w:bodyDiv w:val="1"/>
      <w:marLeft w:val="0"/>
      <w:marRight w:val="0"/>
      <w:marTop w:val="0"/>
      <w:marBottom w:val="0"/>
      <w:divBdr>
        <w:top w:val="none" w:sz="0" w:space="0" w:color="auto"/>
        <w:left w:val="none" w:sz="0" w:space="0" w:color="auto"/>
        <w:bottom w:val="none" w:sz="0" w:space="0" w:color="auto"/>
        <w:right w:val="none" w:sz="0" w:space="0" w:color="auto"/>
      </w:divBdr>
      <w:divsChild>
        <w:div w:id="1079329182">
          <w:marLeft w:val="274"/>
          <w:marRight w:val="0"/>
          <w:marTop w:val="0"/>
          <w:marBottom w:val="0"/>
          <w:divBdr>
            <w:top w:val="none" w:sz="0" w:space="0" w:color="auto"/>
            <w:left w:val="none" w:sz="0" w:space="0" w:color="auto"/>
            <w:bottom w:val="none" w:sz="0" w:space="0" w:color="auto"/>
            <w:right w:val="none" w:sz="0" w:space="0" w:color="auto"/>
          </w:divBdr>
        </w:div>
      </w:divsChild>
    </w:div>
    <w:div w:id="1501696088">
      <w:bodyDiv w:val="1"/>
      <w:marLeft w:val="0"/>
      <w:marRight w:val="0"/>
      <w:marTop w:val="0"/>
      <w:marBottom w:val="0"/>
      <w:divBdr>
        <w:top w:val="none" w:sz="0" w:space="0" w:color="auto"/>
        <w:left w:val="none" w:sz="0" w:space="0" w:color="auto"/>
        <w:bottom w:val="none" w:sz="0" w:space="0" w:color="auto"/>
        <w:right w:val="none" w:sz="0" w:space="0" w:color="auto"/>
      </w:divBdr>
      <w:divsChild>
        <w:div w:id="1219127719">
          <w:marLeft w:val="446"/>
          <w:marRight w:val="0"/>
          <w:marTop w:val="0"/>
          <w:marBottom w:val="0"/>
          <w:divBdr>
            <w:top w:val="none" w:sz="0" w:space="0" w:color="auto"/>
            <w:left w:val="none" w:sz="0" w:space="0" w:color="auto"/>
            <w:bottom w:val="none" w:sz="0" w:space="0" w:color="auto"/>
            <w:right w:val="none" w:sz="0" w:space="0" w:color="auto"/>
          </w:divBdr>
        </w:div>
      </w:divsChild>
    </w:div>
    <w:div w:id="1588925785">
      <w:bodyDiv w:val="1"/>
      <w:marLeft w:val="0"/>
      <w:marRight w:val="0"/>
      <w:marTop w:val="0"/>
      <w:marBottom w:val="0"/>
      <w:divBdr>
        <w:top w:val="none" w:sz="0" w:space="0" w:color="auto"/>
        <w:left w:val="none" w:sz="0" w:space="0" w:color="auto"/>
        <w:bottom w:val="none" w:sz="0" w:space="0" w:color="auto"/>
        <w:right w:val="none" w:sz="0" w:space="0" w:color="auto"/>
      </w:divBdr>
    </w:div>
    <w:div w:id="1625648176">
      <w:bodyDiv w:val="1"/>
      <w:marLeft w:val="0"/>
      <w:marRight w:val="0"/>
      <w:marTop w:val="0"/>
      <w:marBottom w:val="0"/>
      <w:divBdr>
        <w:top w:val="none" w:sz="0" w:space="0" w:color="auto"/>
        <w:left w:val="none" w:sz="0" w:space="0" w:color="auto"/>
        <w:bottom w:val="none" w:sz="0" w:space="0" w:color="auto"/>
        <w:right w:val="none" w:sz="0" w:space="0" w:color="auto"/>
      </w:divBdr>
      <w:divsChild>
        <w:div w:id="1943802563">
          <w:marLeft w:val="0"/>
          <w:marRight w:val="0"/>
          <w:marTop w:val="0"/>
          <w:marBottom w:val="0"/>
          <w:divBdr>
            <w:top w:val="none" w:sz="0" w:space="0" w:color="auto"/>
            <w:left w:val="none" w:sz="0" w:space="0" w:color="auto"/>
            <w:bottom w:val="none" w:sz="0" w:space="0" w:color="auto"/>
            <w:right w:val="none" w:sz="0" w:space="0" w:color="auto"/>
          </w:divBdr>
        </w:div>
      </w:divsChild>
    </w:div>
    <w:div w:id="1714426809">
      <w:bodyDiv w:val="1"/>
      <w:marLeft w:val="0"/>
      <w:marRight w:val="0"/>
      <w:marTop w:val="0"/>
      <w:marBottom w:val="0"/>
      <w:divBdr>
        <w:top w:val="none" w:sz="0" w:space="0" w:color="auto"/>
        <w:left w:val="none" w:sz="0" w:space="0" w:color="auto"/>
        <w:bottom w:val="none" w:sz="0" w:space="0" w:color="auto"/>
        <w:right w:val="none" w:sz="0" w:space="0" w:color="auto"/>
      </w:divBdr>
      <w:divsChild>
        <w:div w:id="938295807">
          <w:marLeft w:val="274"/>
          <w:marRight w:val="0"/>
          <w:marTop w:val="0"/>
          <w:marBottom w:val="0"/>
          <w:divBdr>
            <w:top w:val="none" w:sz="0" w:space="0" w:color="auto"/>
            <w:left w:val="none" w:sz="0" w:space="0" w:color="auto"/>
            <w:bottom w:val="none" w:sz="0" w:space="0" w:color="auto"/>
            <w:right w:val="none" w:sz="0" w:space="0" w:color="auto"/>
          </w:divBdr>
        </w:div>
      </w:divsChild>
    </w:div>
    <w:div w:id="1731921066">
      <w:bodyDiv w:val="1"/>
      <w:marLeft w:val="0"/>
      <w:marRight w:val="0"/>
      <w:marTop w:val="0"/>
      <w:marBottom w:val="0"/>
      <w:divBdr>
        <w:top w:val="none" w:sz="0" w:space="0" w:color="auto"/>
        <w:left w:val="none" w:sz="0" w:space="0" w:color="auto"/>
        <w:bottom w:val="none" w:sz="0" w:space="0" w:color="auto"/>
        <w:right w:val="none" w:sz="0" w:space="0" w:color="auto"/>
      </w:divBdr>
      <w:divsChild>
        <w:div w:id="904605486">
          <w:marLeft w:val="274"/>
          <w:marRight w:val="0"/>
          <w:marTop w:val="0"/>
          <w:marBottom w:val="0"/>
          <w:divBdr>
            <w:top w:val="none" w:sz="0" w:space="0" w:color="auto"/>
            <w:left w:val="none" w:sz="0" w:space="0" w:color="auto"/>
            <w:bottom w:val="none" w:sz="0" w:space="0" w:color="auto"/>
            <w:right w:val="none" w:sz="0" w:space="0" w:color="auto"/>
          </w:divBdr>
        </w:div>
        <w:div w:id="535003034">
          <w:marLeft w:val="274"/>
          <w:marRight w:val="0"/>
          <w:marTop w:val="0"/>
          <w:marBottom w:val="0"/>
          <w:divBdr>
            <w:top w:val="none" w:sz="0" w:space="0" w:color="auto"/>
            <w:left w:val="none" w:sz="0" w:space="0" w:color="auto"/>
            <w:bottom w:val="none" w:sz="0" w:space="0" w:color="auto"/>
            <w:right w:val="none" w:sz="0" w:space="0" w:color="auto"/>
          </w:divBdr>
        </w:div>
      </w:divsChild>
    </w:div>
    <w:div w:id="1862090447">
      <w:bodyDiv w:val="1"/>
      <w:marLeft w:val="0"/>
      <w:marRight w:val="0"/>
      <w:marTop w:val="0"/>
      <w:marBottom w:val="0"/>
      <w:divBdr>
        <w:top w:val="none" w:sz="0" w:space="0" w:color="auto"/>
        <w:left w:val="none" w:sz="0" w:space="0" w:color="auto"/>
        <w:bottom w:val="none" w:sz="0" w:space="0" w:color="auto"/>
        <w:right w:val="none" w:sz="0" w:space="0" w:color="auto"/>
      </w:divBdr>
    </w:div>
    <w:div w:id="1864586567">
      <w:bodyDiv w:val="1"/>
      <w:marLeft w:val="0"/>
      <w:marRight w:val="0"/>
      <w:marTop w:val="0"/>
      <w:marBottom w:val="0"/>
      <w:divBdr>
        <w:top w:val="none" w:sz="0" w:space="0" w:color="auto"/>
        <w:left w:val="none" w:sz="0" w:space="0" w:color="auto"/>
        <w:bottom w:val="none" w:sz="0" w:space="0" w:color="auto"/>
        <w:right w:val="none" w:sz="0" w:space="0" w:color="auto"/>
      </w:divBdr>
      <w:divsChild>
        <w:div w:id="86075052">
          <w:marLeft w:val="0"/>
          <w:marRight w:val="0"/>
          <w:marTop w:val="0"/>
          <w:marBottom w:val="0"/>
          <w:divBdr>
            <w:top w:val="none" w:sz="0" w:space="0" w:color="auto"/>
            <w:left w:val="none" w:sz="0" w:space="0" w:color="auto"/>
            <w:bottom w:val="none" w:sz="0" w:space="0" w:color="auto"/>
            <w:right w:val="none" w:sz="0" w:space="0" w:color="auto"/>
          </w:divBdr>
        </w:div>
      </w:divsChild>
    </w:div>
    <w:div w:id="1866823379">
      <w:bodyDiv w:val="1"/>
      <w:marLeft w:val="0"/>
      <w:marRight w:val="0"/>
      <w:marTop w:val="0"/>
      <w:marBottom w:val="0"/>
      <w:divBdr>
        <w:top w:val="none" w:sz="0" w:space="0" w:color="auto"/>
        <w:left w:val="none" w:sz="0" w:space="0" w:color="auto"/>
        <w:bottom w:val="none" w:sz="0" w:space="0" w:color="auto"/>
        <w:right w:val="none" w:sz="0" w:space="0" w:color="auto"/>
      </w:divBdr>
    </w:div>
    <w:div w:id="2008512097">
      <w:bodyDiv w:val="1"/>
      <w:marLeft w:val="0"/>
      <w:marRight w:val="0"/>
      <w:marTop w:val="0"/>
      <w:marBottom w:val="0"/>
      <w:divBdr>
        <w:top w:val="none" w:sz="0" w:space="0" w:color="auto"/>
        <w:left w:val="none" w:sz="0" w:space="0" w:color="auto"/>
        <w:bottom w:val="none" w:sz="0" w:space="0" w:color="auto"/>
        <w:right w:val="none" w:sz="0" w:space="0" w:color="auto"/>
      </w:divBdr>
    </w:div>
    <w:div w:id="2059356222">
      <w:bodyDiv w:val="1"/>
      <w:marLeft w:val="0"/>
      <w:marRight w:val="0"/>
      <w:marTop w:val="0"/>
      <w:marBottom w:val="0"/>
      <w:divBdr>
        <w:top w:val="none" w:sz="0" w:space="0" w:color="auto"/>
        <w:left w:val="none" w:sz="0" w:space="0" w:color="auto"/>
        <w:bottom w:val="none" w:sz="0" w:space="0" w:color="auto"/>
        <w:right w:val="none" w:sz="0" w:space="0" w:color="auto"/>
      </w:divBdr>
    </w:div>
    <w:div w:id="2065323603">
      <w:bodyDiv w:val="1"/>
      <w:marLeft w:val="0"/>
      <w:marRight w:val="0"/>
      <w:marTop w:val="0"/>
      <w:marBottom w:val="0"/>
      <w:divBdr>
        <w:top w:val="none" w:sz="0" w:space="0" w:color="auto"/>
        <w:left w:val="none" w:sz="0" w:space="0" w:color="auto"/>
        <w:bottom w:val="none" w:sz="0" w:space="0" w:color="auto"/>
        <w:right w:val="none" w:sz="0" w:space="0" w:color="auto"/>
      </w:divBdr>
    </w:div>
    <w:div w:id="207993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apai-crvs.uneca.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uneca.org/sites/default/files/ACS/monthly-roundups/crvs-pulse-newsletter-volume2-2024.pdf"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https://apai-crvs.uneca.org/events/workshop-developing-implementation-guidelines-improve-civil-registration-and-v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5e5e678-43ad-40d1-ac60-f89d2cdf5b9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A9B82AF11BF543B627E48F61248C3D" ma:contentTypeVersion="18" ma:contentTypeDescription="Create a new document." ma:contentTypeScope="" ma:versionID="76c25378a5c72f2ec5554e1dc13ce562">
  <xsd:schema xmlns:xsd="http://www.w3.org/2001/XMLSchema" xmlns:xs="http://www.w3.org/2001/XMLSchema" xmlns:p="http://schemas.microsoft.com/office/2006/metadata/properties" xmlns:ns3="95e5e678-43ad-40d1-ac60-f89d2cdf5b98" xmlns:ns4="66598c8a-6b47-4fa5-ac2b-785d0e3e46d1" targetNamespace="http://schemas.microsoft.com/office/2006/metadata/properties" ma:root="true" ma:fieldsID="b3e8a3d2ae3ce501e91f914d605783fe" ns3:_="" ns4:_="">
    <xsd:import namespace="95e5e678-43ad-40d1-ac60-f89d2cdf5b98"/>
    <xsd:import namespace="66598c8a-6b47-4fa5-ac2b-785d0e3e46d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e5e678-43ad-40d1-ac60-f89d2cdf5b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6598c8a-6b47-4fa5-ac2b-785d0e3e46d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21539-0504-4CDC-9E34-8763C0441CB0}">
  <ds:schemaRefs>
    <ds:schemaRef ds:uri="http://schemas.microsoft.com/office/2006/metadata/properties"/>
    <ds:schemaRef ds:uri="http://schemas.microsoft.com/office/infopath/2007/PartnerControls"/>
    <ds:schemaRef ds:uri="95e5e678-43ad-40d1-ac60-f89d2cdf5b98"/>
  </ds:schemaRefs>
</ds:datastoreItem>
</file>

<file path=customXml/itemProps2.xml><?xml version="1.0" encoding="utf-8"?>
<ds:datastoreItem xmlns:ds="http://schemas.openxmlformats.org/officeDocument/2006/customXml" ds:itemID="{05BCA64A-FFDB-427A-B7F2-4DB87D734B48}">
  <ds:schemaRefs>
    <ds:schemaRef ds:uri="http://schemas.microsoft.com/sharepoint/v3/contenttype/forms"/>
  </ds:schemaRefs>
</ds:datastoreItem>
</file>

<file path=customXml/itemProps3.xml><?xml version="1.0" encoding="utf-8"?>
<ds:datastoreItem xmlns:ds="http://schemas.openxmlformats.org/officeDocument/2006/customXml" ds:itemID="{2E56CACC-79B2-468A-BB85-CC9B306AE6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e5e678-43ad-40d1-ac60-f89d2cdf5b98"/>
    <ds:schemaRef ds:uri="66598c8a-6b47-4fa5-ac2b-785d0e3e46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826411-1FE4-4E31-AEB9-F6C36CC64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Akrem</dc:creator>
  <cp:lastModifiedBy>Molla Hunegnaw Asmare</cp:lastModifiedBy>
  <cp:revision>6</cp:revision>
  <dcterms:created xsi:type="dcterms:W3CDTF">2024-03-21T17:41:00Z</dcterms:created>
  <dcterms:modified xsi:type="dcterms:W3CDTF">2024-03-22T08:00:00Z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0x010100F6A9B82AF11BF543B627E48F61248C3D</vt:lpwstr>
  </property>
</Properties>
</file>